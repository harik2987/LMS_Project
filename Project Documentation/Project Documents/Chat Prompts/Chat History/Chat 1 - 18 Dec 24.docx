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BE07" w14:textId="48832E6F" w:rsidR="00725010" w:rsidRDefault="00201DD1">
      <w:r>
        <w:t>Background of the conversation for LMS Project</w:t>
      </w:r>
    </w:p>
    <w:p w14:paraId="6F61343D" w14:textId="77777777" w:rsidR="00201DD1" w:rsidRDefault="00201DD1"/>
    <w:p w14:paraId="3C733DB5" w14:textId="3E8B11B2" w:rsidR="00201DD1" w:rsidRDefault="00201DD1">
      <w:r>
        <w:t>Dec 18, 2024</w:t>
      </w:r>
    </w:p>
    <w:p w14:paraId="4C8788C0" w14:textId="77777777" w:rsidR="00201DD1" w:rsidRDefault="00201DD1"/>
    <w:p w14:paraId="24B158F0"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Ok, that’s good plan. I am planning to create a learning management system like </w:t>
      </w:r>
      <w:proofErr w:type="gramStart"/>
      <w:r w:rsidRPr="00201DD1">
        <w:rPr>
          <w:rFonts w:ascii="Times New Roman" w:eastAsia="Times New Roman" w:hAnsi="Times New Roman" w:cs="Times New Roman"/>
          <w:kern w:val="0"/>
          <w:lang w:eastAsia="en-GB"/>
          <w14:ligatures w14:val="none"/>
        </w:rPr>
        <w:t>TalentLMS</w:t>
      </w:r>
      <w:proofErr w:type="gramEnd"/>
    </w:p>
    <w:p w14:paraId="42ADB638" w14:textId="77777777" w:rsidR="00201DD1" w:rsidRPr="00201DD1" w:rsidRDefault="00201DD1" w:rsidP="00201DD1">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01DD1">
        <w:rPr>
          <w:rFonts w:ascii="Times New Roman" w:eastAsia="Times New Roman" w:hAnsi="Times New Roman" w:cs="Times New Roman"/>
          <w:b/>
          <w:bCs/>
          <w:kern w:val="0"/>
          <w:sz w:val="15"/>
          <w:szCs w:val="15"/>
          <w:lang w:eastAsia="en-GB"/>
          <w14:ligatures w14:val="none"/>
        </w:rPr>
        <w:t>ChatGPT said:</w:t>
      </w:r>
    </w:p>
    <w:p w14:paraId="1D3463AE"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ChatGPT</w:t>
      </w:r>
    </w:p>
    <w:p w14:paraId="7DE0BBCF"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Creating a </w:t>
      </w:r>
      <w:r w:rsidRPr="00201DD1">
        <w:rPr>
          <w:rFonts w:ascii="Times New Roman" w:eastAsia="Times New Roman" w:hAnsi="Times New Roman" w:cs="Times New Roman"/>
          <w:b/>
          <w:bCs/>
          <w:kern w:val="0"/>
          <w:lang w:eastAsia="en-GB"/>
          <w14:ligatures w14:val="none"/>
        </w:rPr>
        <w:t>Learning Management System (LMS)</w:t>
      </w:r>
      <w:r w:rsidRPr="00201DD1">
        <w:rPr>
          <w:rFonts w:ascii="Times New Roman" w:eastAsia="Times New Roman" w:hAnsi="Times New Roman" w:cs="Times New Roman"/>
          <w:kern w:val="0"/>
          <w:lang w:eastAsia="en-GB"/>
          <w14:ligatures w14:val="none"/>
        </w:rPr>
        <w:t xml:space="preserve"> like </w:t>
      </w:r>
      <w:r w:rsidRPr="00201DD1">
        <w:rPr>
          <w:rFonts w:ascii="Times New Roman" w:eastAsia="Times New Roman" w:hAnsi="Times New Roman" w:cs="Times New Roman"/>
          <w:b/>
          <w:bCs/>
          <w:kern w:val="0"/>
          <w:lang w:eastAsia="en-GB"/>
          <w14:ligatures w14:val="none"/>
        </w:rPr>
        <w:t>TalentLMS</w:t>
      </w:r>
      <w:r w:rsidRPr="00201DD1">
        <w:rPr>
          <w:rFonts w:ascii="Times New Roman" w:eastAsia="Times New Roman" w:hAnsi="Times New Roman" w:cs="Times New Roman"/>
          <w:kern w:val="0"/>
          <w:lang w:eastAsia="en-GB"/>
          <w14:ligatures w14:val="none"/>
        </w:rPr>
        <w:t xml:space="preserve"> is an excellent project that will allow you to work on a variety of skills: database design, API development, front-end design, and deployment. Here’s how we can break it down into actionable steps:</w:t>
      </w:r>
    </w:p>
    <w:p w14:paraId="3191FDD8"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4FC7D477">
          <v:rect id="_x0000_i1079" alt="" style="width:451.3pt;height:.05pt;mso-width-percent:0;mso-height-percent:0;mso-width-percent:0;mso-height-percent:0" o:hralign="center" o:hrstd="t" o:hr="t" fillcolor="#a0a0a0" stroked="f"/>
        </w:pict>
      </w:r>
    </w:p>
    <w:p w14:paraId="48C414DF"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Project Scope: LMS Features</w:t>
      </w:r>
    </w:p>
    <w:p w14:paraId="25617AD7" w14:textId="77777777" w:rsidR="00201DD1" w:rsidRPr="00201DD1" w:rsidRDefault="00201DD1" w:rsidP="00201DD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User Management</w:t>
      </w:r>
    </w:p>
    <w:p w14:paraId="27B25D0E"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Admins, instructors, and students.</w:t>
      </w:r>
    </w:p>
    <w:p w14:paraId="00A8987D"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Sign-up/login functionality (with authentication).</w:t>
      </w:r>
    </w:p>
    <w:p w14:paraId="5EEEA1F0"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Roles and permissions (e.g., only admins can create courses).</w:t>
      </w:r>
    </w:p>
    <w:p w14:paraId="03C76CAD" w14:textId="77777777" w:rsidR="00201DD1" w:rsidRPr="00201DD1" w:rsidRDefault="00201DD1" w:rsidP="00201DD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Course Management</w:t>
      </w:r>
    </w:p>
    <w:p w14:paraId="14A0EACA"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Admins/Instructors:</w:t>
      </w:r>
    </w:p>
    <w:p w14:paraId="7C5BF4DC" w14:textId="77777777" w:rsidR="00201DD1" w:rsidRPr="00201DD1" w:rsidRDefault="00201DD1" w:rsidP="00201DD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Create, update, and delete courses.</w:t>
      </w:r>
    </w:p>
    <w:p w14:paraId="6ECDA5F0" w14:textId="77777777" w:rsidR="00201DD1" w:rsidRPr="00201DD1" w:rsidRDefault="00201DD1" w:rsidP="00201DD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Upload resources (PDFs, videos, quizzes).</w:t>
      </w:r>
    </w:p>
    <w:p w14:paraId="6263D881"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Students:</w:t>
      </w:r>
    </w:p>
    <w:p w14:paraId="2B75B17E" w14:textId="77777777" w:rsidR="00201DD1" w:rsidRPr="00201DD1" w:rsidRDefault="00201DD1" w:rsidP="00201DD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01DD1">
        <w:rPr>
          <w:rFonts w:ascii="Times New Roman" w:eastAsia="Times New Roman" w:hAnsi="Times New Roman" w:cs="Times New Roman"/>
          <w:kern w:val="0"/>
          <w:lang w:eastAsia="en-GB"/>
          <w14:ligatures w14:val="none"/>
        </w:rPr>
        <w:t>Enroll</w:t>
      </w:r>
      <w:proofErr w:type="spellEnd"/>
      <w:r w:rsidRPr="00201DD1">
        <w:rPr>
          <w:rFonts w:ascii="Times New Roman" w:eastAsia="Times New Roman" w:hAnsi="Times New Roman" w:cs="Times New Roman"/>
          <w:kern w:val="0"/>
          <w:lang w:eastAsia="en-GB"/>
          <w14:ligatures w14:val="none"/>
        </w:rPr>
        <w:t xml:space="preserve"> in courses.</w:t>
      </w:r>
    </w:p>
    <w:p w14:paraId="5D270670" w14:textId="77777777" w:rsidR="00201DD1" w:rsidRPr="00201DD1" w:rsidRDefault="00201DD1" w:rsidP="00201DD1">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Access course content.</w:t>
      </w:r>
    </w:p>
    <w:p w14:paraId="3D2EE475" w14:textId="77777777" w:rsidR="00201DD1" w:rsidRPr="00201DD1" w:rsidRDefault="00201DD1" w:rsidP="00201DD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Progress Tracking</w:t>
      </w:r>
    </w:p>
    <w:p w14:paraId="4AFF3A50"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Track completed modules for each student.</w:t>
      </w:r>
    </w:p>
    <w:p w14:paraId="3C6CF8C9"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Show progress in dashboards.</w:t>
      </w:r>
    </w:p>
    <w:p w14:paraId="3B911C2C" w14:textId="77777777" w:rsidR="00201DD1" w:rsidRPr="00201DD1" w:rsidRDefault="00201DD1" w:rsidP="00201DD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Assessments and Quizzes</w:t>
      </w:r>
    </w:p>
    <w:p w14:paraId="48F2A611"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Allow instructors to create quizzes.</w:t>
      </w:r>
    </w:p>
    <w:p w14:paraId="1FD9AB1A"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Grade quizzes automatically and show results to students.</w:t>
      </w:r>
    </w:p>
    <w:p w14:paraId="7C85BE83" w14:textId="77777777" w:rsidR="00201DD1" w:rsidRPr="00201DD1" w:rsidRDefault="00201DD1" w:rsidP="00201DD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Notifications</w:t>
      </w:r>
    </w:p>
    <w:p w14:paraId="31EA9F07"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Email or in-app notifications for new courses, assignments, and deadlines.</w:t>
      </w:r>
    </w:p>
    <w:p w14:paraId="10E397B4" w14:textId="77777777" w:rsidR="00201DD1" w:rsidRPr="00201DD1" w:rsidRDefault="00201DD1" w:rsidP="00201DD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Responsive Frontend</w:t>
      </w:r>
    </w:p>
    <w:p w14:paraId="063F84CC"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Create a clean and user-friendly UI for desktop and mobile users.</w:t>
      </w:r>
    </w:p>
    <w:p w14:paraId="4DD6469F" w14:textId="77777777" w:rsidR="00201DD1" w:rsidRPr="00201DD1" w:rsidRDefault="00201DD1" w:rsidP="00201DD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Deployment</w:t>
      </w:r>
    </w:p>
    <w:p w14:paraId="30602AAA" w14:textId="77777777" w:rsidR="00201DD1" w:rsidRPr="00201DD1" w:rsidRDefault="00201DD1" w:rsidP="00201DD1">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Make it accessible online via NAS or cloud hosting.</w:t>
      </w:r>
    </w:p>
    <w:p w14:paraId="74517A9F"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402EB22C">
          <v:rect id="_x0000_i1078" alt="" style="width:451.3pt;height:.05pt;mso-width-percent:0;mso-height-percent:0;mso-width-percent:0;mso-height-percent:0" o:hralign="center" o:hrstd="t" o:hr="t" fillcolor="#a0a0a0" stroked="f"/>
        </w:pict>
      </w:r>
    </w:p>
    <w:p w14:paraId="74DA0ECF"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Step-by-Step Development Plan</w:t>
      </w:r>
    </w:p>
    <w:p w14:paraId="6C770E83"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1. Design the Architecture</w:t>
      </w:r>
    </w:p>
    <w:p w14:paraId="2E74A669" w14:textId="77777777" w:rsidR="00201DD1" w:rsidRPr="00201DD1" w:rsidRDefault="00201DD1" w:rsidP="00201DD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Frontend</w:t>
      </w:r>
      <w:r w:rsidRPr="00201DD1">
        <w:rPr>
          <w:rFonts w:ascii="Times New Roman" w:eastAsia="Times New Roman" w:hAnsi="Times New Roman" w:cs="Times New Roman"/>
          <w:kern w:val="0"/>
          <w:lang w:eastAsia="en-GB"/>
          <w14:ligatures w14:val="none"/>
        </w:rPr>
        <w:t>: React (or plain HTML/CSS/JS to start with).</w:t>
      </w:r>
    </w:p>
    <w:p w14:paraId="4C20D67F" w14:textId="77777777" w:rsidR="00201DD1" w:rsidRPr="00201DD1" w:rsidRDefault="00201DD1" w:rsidP="00201DD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Backend</w:t>
      </w:r>
      <w:r w:rsidRPr="00201DD1">
        <w:rPr>
          <w:rFonts w:ascii="Times New Roman" w:eastAsia="Times New Roman" w:hAnsi="Times New Roman" w:cs="Times New Roman"/>
          <w:kern w:val="0"/>
          <w:lang w:eastAsia="en-GB"/>
          <w14:ligatures w14:val="none"/>
        </w:rPr>
        <w:t>: Python with Flask or Django.</w:t>
      </w:r>
    </w:p>
    <w:p w14:paraId="22D1A380" w14:textId="77777777" w:rsidR="00201DD1" w:rsidRPr="00201DD1" w:rsidRDefault="00201DD1" w:rsidP="00201DD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Database</w:t>
      </w:r>
      <w:r w:rsidRPr="00201DD1">
        <w:rPr>
          <w:rFonts w:ascii="Times New Roman" w:eastAsia="Times New Roman" w:hAnsi="Times New Roman" w:cs="Times New Roman"/>
          <w:kern w:val="0"/>
          <w:lang w:eastAsia="en-GB"/>
          <w14:ligatures w14:val="none"/>
        </w:rPr>
        <w:t>: PostgreSQL or MySQL.</w:t>
      </w:r>
    </w:p>
    <w:p w14:paraId="5F7A256A" w14:textId="77777777" w:rsidR="00201DD1" w:rsidRPr="00201DD1" w:rsidRDefault="00201DD1" w:rsidP="00201DD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Storage</w:t>
      </w:r>
      <w:r w:rsidRPr="00201DD1">
        <w:rPr>
          <w:rFonts w:ascii="Times New Roman" w:eastAsia="Times New Roman" w:hAnsi="Times New Roman" w:cs="Times New Roman"/>
          <w:kern w:val="0"/>
          <w:lang w:eastAsia="en-GB"/>
          <w14:ligatures w14:val="none"/>
        </w:rPr>
        <w:t>: Use your NAS drive or AWS S3 for media like PDFs and videos.</w:t>
      </w:r>
    </w:p>
    <w:p w14:paraId="6BFA2B06" w14:textId="77777777" w:rsidR="00201DD1" w:rsidRPr="00201DD1" w:rsidRDefault="00201DD1" w:rsidP="00201DD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API</w:t>
      </w:r>
      <w:r w:rsidRPr="00201DD1">
        <w:rPr>
          <w:rFonts w:ascii="Times New Roman" w:eastAsia="Times New Roman" w:hAnsi="Times New Roman" w:cs="Times New Roman"/>
          <w:kern w:val="0"/>
          <w:lang w:eastAsia="en-GB"/>
          <w14:ligatures w14:val="none"/>
        </w:rPr>
        <w:t>: REST APIs to allow communication between frontend and backend.</w:t>
      </w:r>
    </w:p>
    <w:p w14:paraId="77516503"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5A760CC3">
          <v:rect id="_x0000_i1077" alt="" style="width:451.3pt;height:.05pt;mso-width-percent:0;mso-height-percent:0;mso-width-percent:0;mso-height-percent:0" o:hralign="center" o:hrstd="t" o:hr="t" fillcolor="#a0a0a0" stroked="f"/>
        </w:pict>
      </w:r>
    </w:p>
    <w:p w14:paraId="089D0A39"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2. Database Design</w:t>
      </w:r>
    </w:p>
    <w:p w14:paraId="0B9DD000"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Here’s a sample schema:</w:t>
      </w:r>
    </w:p>
    <w:p w14:paraId="404158AE" w14:textId="77777777" w:rsidR="00201DD1" w:rsidRPr="00201DD1" w:rsidRDefault="00201DD1" w:rsidP="00201DD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Users Table</w:t>
      </w:r>
    </w:p>
    <w:p w14:paraId="25F3EC65" w14:textId="77777777" w:rsidR="00201DD1" w:rsidRPr="00201DD1" w:rsidRDefault="00201DD1" w:rsidP="00201DD1">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Courier New" w:eastAsia="Times New Roman" w:hAnsi="Courier New" w:cs="Courier New"/>
          <w:kern w:val="0"/>
          <w:sz w:val="20"/>
          <w:szCs w:val="20"/>
          <w:lang w:eastAsia="en-GB"/>
          <w14:ligatures w14:val="none"/>
        </w:rPr>
        <w:t>id</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username</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email</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password_hash</w:t>
      </w:r>
      <w:proofErr w:type="spellEnd"/>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role</w:t>
      </w:r>
      <w:r w:rsidRPr="00201DD1">
        <w:rPr>
          <w:rFonts w:ascii="Times New Roman" w:eastAsia="Times New Roman" w:hAnsi="Times New Roman" w:cs="Times New Roman"/>
          <w:kern w:val="0"/>
          <w:lang w:eastAsia="en-GB"/>
          <w14:ligatures w14:val="none"/>
        </w:rPr>
        <w:t xml:space="preserve"> (Admin/Instructor/Student).</w:t>
      </w:r>
    </w:p>
    <w:p w14:paraId="19C0A8B9" w14:textId="77777777" w:rsidR="00201DD1" w:rsidRPr="00201DD1" w:rsidRDefault="00201DD1" w:rsidP="00201DD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Courses Table</w:t>
      </w:r>
    </w:p>
    <w:p w14:paraId="0F15865F" w14:textId="77777777" w:rsidR="00201DD1" w:rsidRPr="00201DD1" w:rsidRDefault="00201DD1" w:rsidP="00201DD1">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Courier New" w:eastAsia="Times New Roman" w:hAnsi="Courier New" w:cs="Courier New"/>
          <w:kern w:val="0"/>
          <w:sz w:val="20"/>
          <w:szCs w:val="20"/>
          <w:lang w:eastAsia="en-GB"/>
          <w14:ligatures w14:val="none"/>
        </w:rPr>
        <w:t>id</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title</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description</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instructor_id</w:t>
      </w:r>
      <w:proofErr w:type="spellEnd"/>
      <w:r w:rsidRPr="00201DD1">
        <w:rPr>
          <w:rFonts w:ascii="Times New Roman" w:eastAsia="Times New Roman" w:hAnsi="Times New Roman" w:cs="Times New Roman"/>
          <w:kern w:val="0"/>
          <w:lang w:eastAsia="en-GB"/>
          <w14:ligatures w14:val="none"/>
        </w:rPr>
        <w:t>.</w:t>
      </w:r>
    </w:p>
    <w:p w14:paraId="47D090BA" w14:textId="77777777" w:rsidR="00201DD1" w:rsidRPr="00201DD1" w:rsidRDefault="00201DD1" w:rsidP="00201DD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Modules Table</w:t>
      </w:r>
    </w:p>
    <w:p w14:paraId="274CFB79" w14:textId="77777777" w:rsidR="00201DD1" w:rsidRPr="00201DD1" w:rsidRDefault="00201DD1" w:rsidP="00201DD1">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Courier New" w:eastAsia="Times New Roman" w:hAnsi="Courier New" w:cs="Courier New"/>
          <w:kern w:val="0"/>
          <w:sz w:val="20"/>
          <w:szCs w:val="20"/>
          <w:lang w:eastAsia="en-GB"/>
          <w14:ligatures w14:val="none"/>
        </w:rPr>
        <w:t>id</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course_id</w:t>
      </w:r>
      <w:proofErr w:type="spellEnd"/>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title</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content</w:t>
      </w:r>
      <w:r w:rsidRPr="00201DD1">
        <w:rPr>
          <w:rFonts w:ascii="Times New Roman" w:eastAsia="Times New Roman" w:hAnsi="Times New Roman" w:cs="Times New Roman"/>
          <w:kern w:val="0"/>
          <w:lang w:eastAsia="en-GB"/>
          <w14:ligatures w14:val="none"/>
        </w:rPr>
        <w:t xml:space="preserve"> (text or links to videos/PDFs).</w:t>
      </w:r>
    </w:p>
    <w:p w14:paraId="4F582ADF" w14:textId="77777777" w:rsidR="00201DD1" w:rsidRPr="00201DD1" w:rsidRDefault="00201DD1" w:rsidP="00201DD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01DD1">
        <w:rPr>
          <w:rFonts w:ascii="Times New Roman" w:eastAsia="Times New Roman" w:hAnsi="Times New Roman" w:cs="Times New Roman"/>
          <w:b/>
          <w:bCs/>
          <w:kern w:val="0"/>
          <w:lang w:eastAsia="en-GB"/>
          <w14:ligatures w14:val="none"/>
        </w:rPr>
        <w:t>Enrollments</w:t>
      </w:r>
      <w:proofErr w:type="spellEnd"/>
      <w:r w:rsidRPr="00201DD1">
        <w:rPr>
          <w:rFonts w:ascii="Times New Roman" w:eastAsia="Times New Roman" w:hAnsi="Times New Roman" w:cs="Times New Roman"/>
          <w:b/>
          <w:bCs/>
          <w:kern w:val="0"/>
          <w:lang w:eastAsia="en-GB"/>
          <w14:ligatures w14:val="none"/>
        </w:rPr>
        <w:t xml:space="preserve"> Table</w:t>
      </w:r>
    </w:p>
    <w:p w14:paraId="047185A8" w14:textId="77777777" w:rsidR="00201DD1" w:rsidRPr="00201DD1" w:rsidRDefault="00201DD1" w:rsidP="00201DD1">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Courier New" w:eastAsia="Times New Roman" w:hAnsi="Courier New" w:cs="Courier New"/>
          <w:kern w:val="0"/>
          <w:sz w:val="20"/>
          <w:szCs w:val="20"/>
          <w:lang w:eastAsia="en-GB"/>
          <w14:ligatures w14:val="none"/>
        </w:rPr>
        <w:t>id</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course_id</w:t>
      </w:r>
      <w:proofErr w:type="spellEnd"/>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student_id</w:t>
      </w:r>
      <w:proofErr w:type="spellEnd"/>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progress</w:t>
      </w:r>
      <w:r w:rsidRPr="00201DD1">
        <w:rPr>
          <w:rFonts w:ascii="Times New Roman" w:eastAsia="Times New Roman" w:hAnsi="Times New Roman" w:cs="Times New Roman"/>
          <w:kern w:val="0"/>
          <w:lang w:eastAsia="en-GB"/>
          <w14:ligatures w14:val="none"/>
        </w:rPr>
        <w:t xml:space="preserve"> (percentage).</w:t>
      </w:r>
    </w:p>
    <w:p w14:paraId="12212CF1" w14:textId="77777777" w:rsidR="00201DD1" w:rsidRPr="00201DD1" w:rsidRDefault="00201DD1" w:rsidP="00201DD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Quizzes Table</w:t>
      </w:r>
    </w:p>
    <w:p w14:paraId="1DC5C1CA" w14:textId="77777777" w:rsidR="00201DD1" w:rsidRPr="00201DD1" w:rsidRDefault="00201DD1" w:rsidP="00201DD1">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Courier New" w:eastAsia="Times New Roman" w:hAnsi="Courier New" w:cs="Courier New"/>
          <w:kern w:val="0"/>
          <w:sz w:val="20"/>
          <w:szCs w:val="20"/>
          <w:lang w:eastAsia="en-GB"/>
          <w14:ligatures w14:val="none"/>
        </w:rPr>
        <w:t>id</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module_id</w:t>
      </w:r>
      <w:proofErr w:type="spellEnd"/>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question</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options</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correct_option</w:t>
      </w:r>
      <w:proofErr w:type="spellEnd"/>
      <w:r w:rsidRPr="00201DD1">
        <w:rPr>
          <w:rFonts w:ascii="Times New Roman" w:eastAsia="Times New Roman" w:hAnsi="Times New Roman" w:cs="Times New Roman"/>
          <w:kern w:val="0"/>
          <w:lang w:eastAsia="en-GB"/>
          <w14:ligatures w14:val="none"/>
        </w:rPr>
        <w:t>.</w:t>
      </w:r>
    </w:p>
    <w:p w14:paraId="46A82A9D"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7DD47951">
          <v:rect id="_x0000_i1076" alt="" style="width:451.3pt;height:.05pt;mso-width-percent:0;mso-height-percent:0;mso-width-percent:0;mso-height-percent:0" o:hralign="center" o:hrstd="t" o:hr="t" fillcolor="#a0a0a0" stroked="f"/>
        </w:pict>
      </w:r>
    </w:p>
    <w:p w14:paraId="3C77A6C5"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3. Backend Development</w:t>
      </w:r>
    </w:p>
    <w:p w14:paraId="5545B652" w14:textId="77777777" w:rsidR="00201DD1" w:rsidRPr="00201DD1" w:rsidRDefault="00201DD1" w:rsidP="00201DD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User Authentication</w:t>
      </w:r>
      <w:r w:rsidRPr="00201DD1">
        <w:rPr>
          <w:rFonts w:ascii="Times New Roman" w:eastAsia="Times New Roman" w:hAnsi="Times New Roman" w:cs="Times New Roman"/>
          <w:kern w:val="0"/>
          <w:lang w:eastAsia="en-GB"/>
          <w14:ligatures w14:val="none"/>
        </w:rPr>
        <w:t>:</w:t>
      </w:r>
    </w:p>
    <w:p w14:paraId="6E705110" w14:textId="77777777" w:rsidR="00201DD1" w:rsidRPr="00201DD1" w:rsidRDefault="00201DD1" w:rsidP="00201DD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JWT (JSON Web Tokens) or Django's authentication system.</w:t>
      </w:r>
    </w:p>
    <w:p w14:paraId="65E2B484" w14:textId="77777777" w:rsidR="00201DD1" w:rsidRPr="00201DD1" w:rsidRDefault="00201DD1" w:rsidP="00201DD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CRUD Operations</w:t>
      </w:r>
      <w:r w:rsidRPr="00201DD1">
        <w:rPr>
          <w:rFonts w:ascii="Times New Roman" w:eastAsia="Times New Roman" w:hAnsi="Times New Roman" w:cs="Times New Roman"/>
          <w:kern w:val="0"/>
          <w:lang w:eastAsia="en-GB"/>
          <w14:ligatures w14:val="none"/>
        </w:rPr>
        <w:t>:</w:t>
      </w:r>
    </w:p>
    <w:p w14:paraId="453426C3" w14:textId="77777777" w:rsidR="00201DD1" w:rsidRPr="00201DD1" w:rsidRDefault="00201DD1" w:rsidP="00201DD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APIs for managing courses, modules, </w:t>
      </w:r>
      <w:proofErr w:type="spellStart"/>
      <w:r w:rsidRPr="00201DD1">
        <w:rPr>
          <w:rFonts w:ascii="Times New Roman" w:eastAsia="Times New Roman" w:hAnsi="Times New Roman" w:cs="Times New Roman"/>
          <w:kern w:val="0"/>
          <w:lang w:eastAsia="en-GB"/>
          <w14:ligatures w14:val="none"/>
        </w:rPr>
        <w:t>enrollments</w:t>
      </w:r>
      <w:proofErr w:type="spellEnd"/>
      <w:r w:rsidRPr="00201DD1">
        <w:rPr>
          <w:rFonts w:ascii="Times New Roman" w:eastAsia="Times New Roman" w:hAnsi="Times New Roman" w:cs="Times New Roman"/>
          <w:kern w:val="0"/>
          <w:lang w:eastAsia="en-GB"/>
          <w14:ligatures w14:val="none"/>
        </w:rPr>
        <w:t>, and user profiles.</w:t>
      </w:r>
    </w:p>
    <w:p w14:paraId="7CBFD583" w14:textId="77777777" w:rsidR="00201DD1" w:rsidRPr="00201DD1" w:rsidRDefault="00201DD1" w:rsidP="00201DD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Progress Tracking</w:t>
      </w:r>
      <w:r w:rsidRPr="00201DD1">
        <w:rPr>
          <w:rFonts w:ascii="Times New Roman" w:eastAsia="Times New Roman" w:hAnsi="Times New Roman" w:cs="Times New Roman"/>
          <w:kern w:val="0"/>
          <w:lang w:eastAsia="en-GB"/>
          <w14:ligatures w14:val="none"/>
        </w:rPr>
        <w:t>:</w:t>
      </w:r>
    </w:p>
    <w:p w14:paraId="666EF826" w14:textId="77777777" w:rsidR="00201DD1" w:rsidRPr="00201DD1" w:rsidRDefault="00201DD1" w:rsidP="00201DD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API to update and retrieve progress for students.</w:t>
      </w:r>
    </w:p>
    <w:p w14:paraId="4A32C9DB" w14:textId="77777777" w:rsidR="00201DD1" w:rsidRPr="00201DD1" w:rsidRDefault="00201DD1" w:rsidP="00201DD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Quiz Logic</w:t>
      </w:r>
      <w:r w:rsidRPr="00201DD1">
        <w:rPr>
          <w:rFonts w:ascii="Times New Roman" w:eastAsia="Times New Roman" w:hAnsi="Times New Roman" w:cs="Times New Roman"/>
          <w:kern w:val="0"/>
          <w:lang w:eastAsia="en-GB"/>
          <w14:ligatures w14:val="none"/>
        </w:rPr>
        <w:t>:</w:t>
      </w:r>
    </w:p>
    <w:p w14:paraId="1976C0A9" w14:textId="77777777" w:rsidR="00201DD1" w:rsidRPr="00201DD1" w:rsidRDefault="00201DD1" w:rsidP="00201DD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API to fetch and submit quiz answers, grade them, and store results.</w:t>
      </w:r>
    </w:p>
    <w:p w14:paraId="7BC9CEA9"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5B3F0884">
          <v:rect id="_x0000_i1075" alt="" style="width:451.3pt;height:.05pt;mso-width-percent:0;mso-height-percent:0;mso-width-percent:0;mso-height-percent:0" o:hralign="center" o:hrstd="t" o:hr="t" fillcolor="#a0a0a0" stroked="f"/>
        </w:pict>
      </w:r>
    </w:p>
    <w:p w14:paraId="080A1D3D"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4. Frontend Development</w:t>
      </w:r>
    </w:p>
    <w:p w14:paraId="071059BF" w14:textId="77777777" w:rsidR="00201DD1" w:rsidRPr="00201DD1" w:rsidRDefault="00201DD1" w:rsidP="00201DD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Basic UI</w:t>
      </w:r>
      <w:r w:rsidRPr="00201DD1">
        <w:rPr>
          <w:rFonts w:ascii="Times New Roman" w:eastAsia="Times New Roman" w:hAnsi="Times New Roman" w:cs="Times New Roman"/>
          <w:kern w:val="0"/>
          <w:lang w:eastAsia="en-GB"/>
          <w14:ligatures w14:val="none"/>
        </w:rPr>
        <w:t>:</w:t>
      </w:r>
    </w:p>
    <w:p w14:paraId="194FAACA" w14:textId="77777777" w:rsidR="00201DD1" w:rsidRPr="00201DD1" w:rsidRDefault="00201DD1" w:rsidP="00201DD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Login/Signup forms.</w:t>
      </w:r>
    </w:p>
    <w:p w14:paraId="2057B5EA" w14:textId="77777777" w:rsidR="00201DD1" w:rsidRPr="00201DD1" w:rsidRDefault="00201DD1" w:rsidP="00201DD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Dashboards for Admin, Instructor, and Student roles.</w:t>
      </w:r>
    </w:p>
    <w:p w14:paraId="5FEAA421" w14:textId="77777777" w:rsidR="00201DD1" w:rsidRPr="00201DD1" w:rsidRDefault="00201DD1" w:rsidP="00201DD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Course Page</w:t>
      </w:r>
      <w:r w:rsidRPr="00201DD1">
        <w:rPr>
          <w:rFonts w:ascii="Times New Roman" w:eastAsia="Times New Roman" w:hAnsi="Times New Roman" w:cs="Times New Roman"/>
          <w:kern w:val="0"/>
          <w:lang w:eastAsia="en-GB"/>
          <w14:ligatures w14:val="none"/>
        </w:rPr>
        <w:t>:</w:t>
      </w:r>
    </w:p>
    <w:p w14:paraId="47A762D3" w14:textId="77777777" w:rsidR="00201DD1" w:rsidRPr="00201DD1" w:rsidRDefault="00201DD1" w:rsidP="00201DD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Show course content, videos, and PDFs.</w:t>
      </w:r>
    </w:p>
    <w:p w14:paraId="7B871483" w14:textId="77777777" w:rsidR="00201DD1" w:rsidRPr="00201DD1" w:rsidRDefault="00201DD1" w:rsidP="00201DD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Interactive Quizzes</w:t>
      </w:r>
      <w:r w:rsidRPr="00201DD1">
        <w:rPr>
          <w:rFonts w:ascii="Times New Roman" w:eastAsia="Times New Roman" w:hAnsi="Times New Roman" w:cs="Times New Roman"/>
          <w:kern w:val="0"/>
          <w:lang w:eastAsia="en-GB"/>
          <w14:ligatures w14:val="none"/>
        </w:rPr>
        <w:t>:</w:t>
      </w:r>
    </w:p>
    <w:p w14:paraId="082AD9F5" w14:textId="77777777" w:rsidR="00201DD1" w:rsidRPr="00201DD1" w:rsidRDefault="00201DD1" w:rsidP="00201DD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Allow students to take quizzes and view scores.</w:t>
      </w:r>
    </w:p>
    <w:p w14:paraId="6EF842EC" w14:textId="77777777" w:rsidR="00201DD1" w:rsidRPr="00201DD1" w:rsidRDefault="00201DD1" w:rsidP="00201DD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Progress Bars</w:t>
      </w:r>
      <w:r w:rsidRPr="00201DD1">
        <w:rPr>
          <w:rFonts w:ascii="Times New Roman" w:eastAsia="Times New Roman" w:hAnsi="Times New Roman" w:cs="Times New Roman"/>
          <w:kern w:val="0"/>
          <w:lang w:eastAsia="en-GB"/>
          <w14:ligatures w14:val="none"/>
        </w:rPr>
        <w:t>:</w:t>
      </w:r>
    </w:p>
    <w:p w14:paraId="452C5D68" w14:textId="77777777" w:rsidR="00201DD1" w:rsidRPr="00201DD1" w:rsidRDefault="00201DD1" w:rsidP="00201DD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Display course/module completion status.</w:t>
      </w:r>
    </w:p>
    <w:p w14:paraId="52083A6B"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1C36A5F8">
          <v:rect id="_x0000_i1074" alt="" style="width:451.3pt;height:.05pt;mso-width-percent:0;mso-height-percent:0;mso-width-percent:0;mso-height-percent:0" o:hralign="center" o:hrstd="t" o:hr="t" fillcolor="#a0a0a0" stroked="f"/>
        </w:pict>
      </w:r>
    </w:p>
    <w:p w14:paraId="20B5FA55"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5. Additional Features (Optional)</w:t>
      </w:r>
    </w:p>
    <w:p w14:paraId="00515218" w14:textId="77777777" w:rsidR="00201DD1" w:rsidRPr="00201DD1" w:rsidRDefault="00201DD1" w:rsidP="00201DD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Email Integration</w:t>
      </w:r>
      <w:r w:rsidRPr="00201DD1">
        <w:rPr>
          <w:rFonts w:ascii="Times New Roman" w:eastAsia="Times New Roman" w:hAnsi="Times New Roman" w:cs="Times New Roman"/>
          <w:kern w:val="0"/>
          <w:lang w:eastAsia="en-GB"/>
          <w14:ligatures w14:val="none"/>
        </w:rPr>
        <w:t>:</w:t>
      </w:r>
    </w:p>
    <w:p w14:paraId="4AC71392" w14:textId="77777777" w:rsidR="00201DD1" w:rsidRPr="00201DD1" w:rsidRDefault="00201DD1" w:rsidP="00201DD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tools like SendGrid or SMTP for email notifications.</w:t>
      </w:r>
    </w:p>
    <w:p w14:paraId="5246B25D" w14:textId="77777777" w:rsidR="00201DD1" w:rsidRPr="00201DD1" w:rsidRDefault="00201DD1" w:rsidP="00201DD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Video Streaming</w:t>
      </w:r>
      <w:r w:rsidRPr="00201DD1">
        <w:rPr>
          <w:rFonts w:ascii="Times New Roman" w:eastAsia="Times New Roman" w:hAnsi="Times New Roman" w:cs="Times New Roman"/>
          <w:kern w:val="0"/>
          <w:lang w:eastAsia="en-GB"/>
          <w14:ligatures w14:val="none"/>
        </w:rPr>
        <w:t>:</w:t>
      </w:r>
    </w:p>
    <w:p w14:paraId="7D357857" w14:textId="77777777" w:rsidR="00201DD1" w:rsidRPr="00201DD1" w:rsidRDefault="00201DD1" w:rsidP="00201DD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Host videos locally (on NAS) or use cloud services (e.g., YouTube private links, AWS S3).</w:t>
      </w:r>
    </w:p>
    <w:p w14:paraId="0756AAA7" w14:textId="77777777" w:rsidR="00201DD1" w:rsidRPr="00201DD1" w:rsidRDefault="00201DD1" w:rsidP="00201DD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Payment Integration</w:t>
      </w:r>
      <w:r w:rsidRPr="00201DD1">
        <w:rPr>
          <w:rFonts w:ascii="Times New Roman" w:eastAsia="Times New Roman" w:hAnsi="Times New Roman" w:cs="Times New Roman"/>
          <w:kern w:val="0"/>
          <w:lang w:eastAsia="en-GB"/>
          <w14:ligatures w14:val="none"/>
        </w:rPr>
        <w:t>:</w:t>
      </w:r>
    </w:p>
    <w:p w14:paraId="22DD84B0" w14:textId="77777777" w:rsidR="00201DD1" w:rsidRPr="00201DD1" w:rsidRDefault="00201DD1" w:rsidP="00201DD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Integrate Stripe/PayPal for premium courses.</w:t>
      </w:r>
    </w:p>
    <w:p w14:paraId="27381A5F"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7789D1CA">
          <v:rect id="_x0000_i1073" alt="" style="width:451.3pt;height:.05pt;mso-width-percent:0;mso-height-percent:0;mso-width-percent:0;mso-height-percent:0" o:hralign="center" o:hrstd="t" o:hr="t" fillcolor="#a0a0a0" stroked="f"/>
        </w:pict>
      </w:r>
    </w:p>
    <w:p w14:paraId="2E587E76"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6. Deployment</w:t>
      </w:r>
    </w:p>
    <w:p w14:paraId="13F84771" w14:textId="77777777" w:rsidR="00201DD1" w:rsidRPr="00201DD1" w:rsidRDefault="00201DD1" w:rsidP="00201DD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NAS Deployment</w:t>
      </w:r>
      <w:r w:rsidRPr="00201DD1">
        <w:rPr>
          <w:rFonts w:ascii="Times New Roman" w:eastAsia="Times New Roman" w:hAnsi="Times New Roman" w:cs="Times New Roman"/>
          <w:kern w:val="0"/>
          <w:lang w:eastAsia="en-GB"/>
          <w14:ligatures w14:val="none"/>
        </w:rPr>
        <w:t>:</w:t>
      </w:r>
    </w:p>
    <w:p w14:paraId="36D973F9" w14:textId="77777777" w:rsidR="00201DD1" w:rsidRPr="00201DD1" w:rsidRDefault="00201DD1" w:rsidP="00201DD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Install Docker for managing containers.</w:t>
      </w:r>
    </w:p>
    <w:p w14:paraId="4F42DA98" w14:textId="77777777" w:rsidR="00201DD1" w:rsidRPr="00201DD1" w:rsidRDefault="00201DD1" w:rsidP="00201DD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NGINX to serve the application and set up port forwarding for external access.</w:t>
      </w:r>
    </w:p>
    <w:p w14:paraId="52C8C977" w14:textId="77777777" w:rsidR="00201DD1" w:rsidRPr="00201DD1" w:rsidRDefault="00201DD1" w:rsidP="00201DD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Cloud Deployment</w:t>
      </w:r>
      <w:r w:rsidRPr="00201DD1">
        <w:rPr>
          <w:rFonts w:ascii="Times New Roman" w:eastAsia="Times New Roman" w:hAnsi="Times New Roman" w:cs="Times New Roman"/>
          <w:kern w:val="0"/>
          <w:lang w:eastAsia="en-GB"/>
          <w14:ligatures w14:val="none"/>
        </w:rPr>
        <w:t>:</w:t>
      </w:r>
    </w:p>
    <w:p w14:paraId="7BE5C8AC" w14:textId="77777777" w:rsidR="00201DD1" w:rsidRPr="00201DD1" w:rsidRDefault="00201DD1" w:rsidP="00201DD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Start with Heroku (free tier) or AWS </w:t>
      </w:r>
      <w:proofErr w:type="spellStart"/>
      <w:r w:rsidRPr="00201DD1">
        <w:rPr>
          <w:rFonts w:ascii="Times New Roman" w:eastAsia="Times New Roman" w:hAnsi="Times New Roman" w:cs="Times New Roman"/>
          <w:kern w:val="0"/>
          <w:lang w:eastAsia="en-GB"/>
          <w14:ligatures w14:val="none"/>
        </w:rPr>
        <w:t>Lightsail</w:t>
      </w:r>
      <w:proofErr w:type="spellEnd"/>
      <w:r w:rsidRPr="00201DD1">
        <w:rPr>
          <w:rFonts w:ascii="Times New Roman" w:eastAsia="Times New Roman" w:hAnsi="Times New Roman" w:cs="Times New Roman"/>
          <w:kern w:val="0"/>
          <w:lang w:eastAsia="en-GB"/>
          <w14:ligatures w14:val="none"/>
        </w:rPr>
        <w:t xml:space="preserve"> for beginner-friendly hosting.</w:t>
      </w:r>
    </w:p>
    <w:p w14:paraId="395064A6" w14:textId="77777777" w:rsidR="00201DD1" w:rsidRPr="00201DD1" w:rsidRDefault="00201DD1" w:rsidP="00201DD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Migrate to scalable solutions as the application grows.</w:t>
      </w:r>
    </w:p>
    <w:p w14:paraId="5C31F903"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7D422325">
          <v:rect id="_x0000_i1072" alt="" style="width:451.3pt;height:.05pt;mso-width-percent:0;mso-height-percent:0;mso-width-percent:0;mso-height-percent:0" o:hralign="center" o:hrstd="t" o:hr="t" fillcolor="#a0a0a0" stroked="f"/>
        </w:pict>
      </w:r>
    </w:p>
    <w:p w14:paraId="042AD796"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Tools and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4115"/>
      </w:tblGrid>
      <w:tr w:rsidR="00201DD1" w:rsidRPr="00201DD1" w14:paraId="0AD58000" w14:textId="77777777" w:rsidTr="00201DD1">
        <w:trPr>
          <w:tblHeader/>
          <w:tblCellSpacing w:w="15" w:type="dxa"/>
        </w:trPr>
        <w:tc>
          <w:tcPr>
            <w:tcW w:w="0" w:type="auto"/>
            <w:vAlign w:val="center"/>
            <w:hideMark/>
          </w:tcPr>
          <w:p w14:paraId="7A9D53C1"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Category</w:t>
            </w:r>
          </w:p>
        </w:tc>
        <w:tc>
          <w:tcPr>
            <w:tcW w:w="0" w:type="auto"/>
            <w:vAlign w:val="center"/>
            <w:hideMark/>
          </w:tcPr>
          <w:p w14:paraId="00A31126"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Tool</w:t>
            </w:r>
          </w:p>
        </w:tc>
      </w:tr>
      <w:tr w:rsidR="00201DD1" w:rsidRPr="00201DD1" w14:paraId="34F621B8" w14:textId="77777777" w:rsidTr="00201DD1">
        <w:trPr>
          <w:tblCellSpacing w:w="15" w:type="dxa"/>
        </w:trPr>
        <w:tc>
          <w:tcPr>
            <w:tcW w:w="0" w:type="auto"/>
            <w:vAlign w:val="center"/>
            <w:hideMark/>
          </w:tcPr>
          <w:p w14:paraId="3B9C4563"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Backend Framework</w:t>
            </w:r>
          </w:p>
        </w:tc>
        <w:tc>
          <w:tcPr>
            <w:tcW w:w="0" w:type="auto"/>
            <w:vAlign w:val="center"/>
            <w:hideMark/>
          </w:tcPr>
          <w:p w14:paraId="751EAD95"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Flask or Django</w:t>
            </w:r>
          </w:p>
        </w:tc>
      </w:tr>
      <w:tr w:rsidR="00201DD1" w:rsidRPr="00201DD1" w14:paraId="0C40F6D6" w14:textId="77777777" w:rsidTr="00201DD1">
        <w:trPr>
          <w:tblCellSpacing w:w="15" w:type="dxa"/>
        </w:trPr>
        <w:tc>
          <w:tcPr>
            <w:tcW w:w="0" w:type="auto"/>
            <w:vAlign w:val="center"/>
            <w:hideMark/>
          </w:tcPr>
          <w:p w14:paraId="61785B98"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Frontend Framework</w:t>
            </w:r>
          </w:p>
        </w:tc>
        <w:tc>
          <w:tcPr>
            <w:tcW w:w="0" w:type="auto"/>
            <w:vAlign w:val="center"/>
            <w:hideMark/>
          </w:tcPr>
          <w:p w14:paraId="615EC88F"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React or plain HTML/CSS/JS</w:t>
            </w:r>
          </w:p>
        </w:tc>
      </w:tr>
      <w:tr w:rsidR="00201DD1" w:rsidRPr="00201DD1" w14:paraId="204B2D9C" w14:textId="77777777" w:rsidTr="00201DD1">
        <w:trPr>
          <w:tblCellSpacing w:w="15" w:type="dxa"/>
        </w:trPr>
        <w:tc>
          <w:tcPr>
            <w:tcW w:w="0" w:type="auto"/>
            <w:vAlign w:val="center"/>
            <w:hideMark/>
          </w:tcPr>
          <w:p w14:paraId="334A1DE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Database</w:t>
            </w:r>
          </w:p>
        </w:tc>
        <w:tc>
          <w:tcPr>
            <w:tcW w:w="0" w:type="auto"/>
            <w:vAlign w:val="center"/>
            <w:hideMark/>
          </w:tcPr>
          <w:p w14:paraId="3D69D633"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PostgreSQL or MySQL</w:t>
            </w:r>
          </w:p>
        </w:tc>
      </w:tr>
      <w:tr w:rsidR="00201DD1" w:rsidRPr="00201DD1" w14:paraId="5E8F217D" w14:textId="77777777" w:rsidTr="00201DD1">
        <w:trPr>
          <w:tblCellSpacing w:w="15" w:type="dxa"/>
        </w:trPr>
        <w:tc>
          <w:tcPr>
            <w:tcW w:w="0" w:type="auto"/>
            <w:vAlign w:val="center"/>
            <w:hideMark/>
          </w:tcPr>
          <w:p w14:paraId="7F216D4B"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Authentication</w:t>
            </w:r>
          </w:p>
        </w:tc>
        <w:tc>
          <w:tcPr>
            <w:tcW w:w="0" w:type="auto"/>
            <w:vAlign w:val="center"/>
            <w:hideMark/>
          </w:tcPr>
          <w:p w14:paraId="406ADC38"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Flask-JWT or Django Auth</w:t>
            </w:r>
          </w:p>
        </w:tc>
      </w:tr>
      <w:tr w:rsidR="00201DD1" w:rsidRPr="00201DD1" w14:paraId="02166F00" w14:textId="77777777" w:rsidTr="00201DD1">
        <w:trPr>
          <w:tblCellSpacing w:w="15" w:type="dxa"/>
        </w:trPr>
        <w:tc>
          <w:tcPr>
            <w:tcW w:w="0" w:type="auto"/>
            <w:vAlign w:val="center"/>
            <w:hideMark/>
          </w:tcPr>
          <w:p w14:paraId="3404ADC0"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Storage</w:t>
            </w:r>
          </w:p>
        </w:tc>
        <w:tc>
          <w:tcPr>
            <w:tcW w:w="0" w:type="auto"/>
            <w:vAlign w:val="center"/>
            <w:hideMark/>
          </w:tcPr>
          <w:p w14:paraId="328A637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NAS or AWS S3 for media</w:t>
            </w:r>
          </w:p>
        </w:tc>
      </w:tr>
      <w:tr w:rsidR="00201DD1" w:rsidRPr="00201DD1" w14:paraId="53185BEC" w14:textId="77777777" w:rsidTr="00201DD1">
        <w:trPr>
          <w:tblCellSpacing w:w="15" w:type="dxa"/>
        </w:trPr>
        <w:tc>
          <w:tcPr>
            <w:tcW w:w="0" w:type="auto"/>
            <w:vAlign w:val="center"/>
            <w:hideMark/>
          </w:tcPr>
          <w:p w14:paraId="31AD1144"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APIs</w:t>
            </w:r>
          </w:p>
        </w:tc>
        <w:tc>
          <w:tcPr>
            <w:tcW w:w="0" w:type="auto"/>
            <w:vAlign w:val="center"/>
            <w:hideMark/>
          </w:tcPr>
          <w:p w14:paraId="577C355F"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Flask-RESTful/Django REST Framework</w:t>
            </w:r>
          </w:p>
        </w:tc>
      </w:tr>
      <w:tr w:rsidR="00201DD1" w:rsidRPr="00201DD1" w14:paraId="7A425CB9" w14:textId="77777777" w:rsidTr="00201DD1">
        <w:trPr>
          <w:tblCellSpacing w:w="15" w:type="dxa"/>
        </w:trPr>
        <w:tc>
          <w:tcPr>
            <w:tcW w:w="0" w:type="auto"/>
            <w:vAlign w:val="center"/>
            <w:hideMark/>
          </w:tcPr>
          <w:p w14:paraId="688B417A"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Deployment</w:t>
            </w:r>
          </w:p>
        </w:tc>
        <w:tc>
          <w:tcPr>
            <w:tcW w:w="0" w:type="auto"/>
            <w:vAlign w:val="center"/>
            <w:hideMark/>
          </w:tcPr>
          <w:p w14:paraId="415BCFDE"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Docker, Heroku, AWS</w:t>
            </w:r>
          </w:p>
        </w:tc>
      </w:tr>
    </w:tbl>
    <w:p w14:paraId="5EEC26AE"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6D4B50E1">
          <v:rect id="_x0000_i1071" alt="" style="width:451.3pt;height:.05pt;mso-width-percent:0;mso-height-percent:0;mso-width-percent:0;mso-height-percent:0" o:hralign="center" o:hrstd="t" o:hr="t" fillcolor="#a0a0a0" stroked="f"/>
        </w:pict>
      </w:r>
    </w:p>
    <w:p w14:paraId="2494DC9F"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Timeline</w:t>
      </w:r>
    </w:p>
    <w:p w14:paraId="7DE07974" w14:textId="77777777" w:rsidR="00201DD1" w:rsidRPr="00201DD1" w:rsidRDefault="00201DD1" w:rsidP="00201DD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Week 1-2</w:t>
      </w:r>
      <w:r w:rsidRPr="00201DD1">
        <w:rPr>
          <w:rFonts w:ascii="Times New Roman" w:eastAsia="Times New Roman" w:hAnsi="Times New Roman" w:cs="Times New Roman"/>
          <w:kern w:val="0"/>
          <w:lang w:eastAsia="en-GB"/>
          <w14:ligatures w14:val="none"/>
        </w:rPr>
        <w:t>:</w:t>
      </w:r>
    </w:p>
    <w:p w14:paraId="27A0521A"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Learn Flask/Django basics.</w:t>
      </w:r>
    </w:p>
    <w:p w14:paraId="4C7A65C5"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Set up a simple API with user authentication.</w:t>
      </w:r>
    </w:p>
    <w:p w14:paraId="0E9F047F"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Create the database and tables.</w:t>
      </w:r>
    </w:p>
    <w:p w14:paraId="057C2C05" w14:textId="77777777" w:rsidR="00201DD1" w:rsidRPr="00201DD1" w:rsidRDefault="00201DD1" w:rsidP="00201DD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Week 3-4</w:t>
      </w:r>
      <w:r w:rsidRPr="00201DD1">
        <w:rPr>
          <w:rFonts w:ascii="Times New Roman" w:eastAsia="Times New Roman" w:hAnsi="Times New Roman" w:cs="Times New Roman"/>
          <w:kern w:val="0"/>
          <w:lang w:eastAsia="en-GB"/>
          <w14:ligatures w14:val="none"/>
        </w:rPr>
        <w:t>:</w:t>
      </w:r>
    </w:p>
    <w:p w14:paraId="07B171EB"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Develop basic course management (CRUD operations for courses and modules).</w:t>
      </w:r>
    </w:p>
    <w:p w14:paraId="3D6BFD64"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Build the frontend for course pages.</w:t>
      </w:r>
    </w:p>
    <w:p w14:paraId="72E4C7EE" w14:textId="77777777" w:rsidR="00201DD1" w:rsidRPr="00201DD1" w:rsidRDefault="00201DD1" w:rsidP="00201DD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Week 5-6</w:t>
      </w:r>
      <w:r w:rsidRPr="00201DD1">
        <w:rPr>
          <w:rFonts w:ascii="Times New Roman" w:eastAsia="Times New Roman" w:hAnsi="Times New Roman" w:cs="Times New Roman"/>
          <w:kern w:val="0"/>
          <w:lang w:eastAsia="en-GB"/>
          <w14:ligatures w14:val="none"/>
        </w:rPr>
        <w:t>:</w:t>
      </w:r>
    </w:p>
    <w:p w14:paraId="4DD6F729"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Add quiz and progress-tracking features.</w:t>
      </w:r>
    </w:p>
    <w:p w14:paraId="4AD4C9EB"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lastRenderedPageBreak/>
        <w:t>Implement user dashboards.</w:t>
      </w:r>
    </w:p>
    <w:p w14:paraId="60531708" w14:textId="77777777" w:rsidR="00201DD1" w:rsidRPr="00201DD1" w:rsidRDefault="00201DD1" w:rsidP="00201DD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Week 7</w:t>
      </w:r>
      <w:r w:rsidRPr="00201DD1">
        <w:rPr>
          <w:rFonts w:ascii="Times New Roman" w:eastAsia="Times New Roman" w:hAnsi="Times New Roman" w:cs="Times New Roman"/>
          <w:kern w:val="0"/>
          <w:lang w:eastAsia="en-GB"/>
          <w14:ligatures w14:val="none"/>
        </w:rPr>
        <w:t>:</w:t>
      </w:r>
    </w:p>
    <w:p w14:paraId="6EA785DD"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Test the entire system.</w:t>
      </w:r>
    </w:p>
    <w:p w14:paraId="2BC76812"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Deploy to NAS or cloud.</w:t>
      </w:r>
    </w:p>
    <w:p w14:paraId="1BF04CE3" w14:textId="77777777" w:rsidR="00201DD1" w:rsidRPr="00201DD1" w:rsidRDefault="00201DD1" w:rsidP="00201DD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Week 8</w:t>
      </w:r>
      <w:r w:rsidRPr="00201DD1">
        <w:rPr>
          <w:rFonts w:ascii="Times New Roman" w:eastAsia="Times New Roman" w:hAnsi="Times New Roman" w:cs="Times New Roman"/>
          <w:kern w:val="0"/>
          <w:lang w:eastAsia="en-GB"/>
          <w14:ligatures w14:val="none"/>
        </w:rPr>
        <w:t>:</w:t>
      </w:r>
    </w:p>
    <w:p w14:paraId="6CC26BD7" w14:textId="77777777" w:rsidR="00201DD1" w:rsidRPr="00201DD1" w:rsidRDefault="00201DD1" w:rsidP="00201DD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Add polish: Improve UI, optimize performance, and implement additional features.</w:t>
      </w:r>
    </w:p>
    <w:p w14:paraId="79B00CF7"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7D6AAD1D">
          <v:rect id="_x0000_i1070" alt="" style="width:451.3pt;height:.05pt;mso-width-percent:0;mso-height-percent:0;mso-width-percent:0;mso-height-percent:0" o:hralign="center" o:hrstd="t" o:hr="t" fillcolor="#a0a0a0" stroked="f"/>
        </w:pict>
      </w:r>
    </w:p>
    <w:p w14:paraId="71EE554A"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Next Steps</w:t>
      </w:r>
    </w:p>
    <w:p w14:paraId="5F4AF7EF" w14:textId="77777777" w:rsidR="00201DD1" w:rsidRPr="00201DD1" w:rsidRDefault="00201DD1" w:rsidP="00201DD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Confirm the exact features you want to prioritize.</w:t>
      </w:r>
    </w:p>
    <w:p w14:paraId="5A1675FF" w14:textId="77777777" w:rsidR="00201DD1" w:rsidRPr="00201DD1" w:rsidRDefault="00201DD1" w:rsidP="00201DD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Choose the backend framework (Flask or Django) and frontend approach.</w:t>
      </w:r>
    </w:p>
    <w:p w14:paraId="2AB9A03D" w14:textId="77777777" w:rsidR="00201DD1" w:rsidRPr="00201DD1" w:rsidRDefault="00201DD1" w:rsidP="00201DD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Set up your environment (Python, database, etc.).</w:t>
      </w:r>
    </w:p>
    <w:p w14:paraId="2E450D84" w14:textId="77777777" w:rsidR="00201DD1" w:rsidRPr="00201DD1" w:rsidRDefault="00201DD1" w:rsidP="00201DD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Let me know, and I’ll help you start with the first milestone!</w:t>
      </w:r>
    </w:p>
    <w:p w14:paraId="2A245420"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4o</w:t>
      </w:r>
    </w:p>
    <w:p w14:paraId="4EBC1AED" w14:textId="77777777" w:rsidR="00201DD1" w:rsidRPr="00201DD1" w:rsidRDefault="00201DD1" w:rsidP="00201DD1">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01DD1">
        <w:rPr>
          <w:rFonts w:ascii="Times New Roman" w:eastAsia="Times New Roman" w:hAnsi="Times New Roman" w:cs="Times New Roman"/>
          <w:b/>
          <w:bCs/>
          <w:kern w:val="0"/>
          <w:sz w:val="20"/>
          <w:szCs w:val="20"/>
          <w:lang w:eastAsia="en-GB"/>
          <w14:ligatures w14:val="none"/>
        </w:rPr>
        <w:t>You said:</w:t>
      </w:r>
    </w:p>
    <w:p w14:paraId="2161E4FE"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I want the application to support SCORM </w:t>
      </w:r>
      <w:proofErr w:type="gramStart"/>
      <w:r w:rsidRPr="00201DD1">
        <w:rPr>
          <w:rFonts w:ascii="Times New Roman" w:eastAsia="Times New Roman" w:hAnsi="Times New Roman" w:cs="Times New Roman"/>
          <w:kern w:val="0"/>
          <w:lang w:eastAsia="en-GB"/>
          <w14:ligatures w14:val="none"/>
        </w:rPr>
        <w:t>upload</w:t>
      </w:r>
      <w:proofErr w:type="gramEnd"/>
    </w:p>
    <w:p w14:paraId="439AB785" w14:textId="77777777" w:rsidR="00201DD1" w:rsidRPr="00201DD1" w:rsidRDefault="00201DD1" w:rsidP="00201DD1">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01DD1">
        <w:rPr>
          <w:rFonts w:ascii="Times New Roman" w:eastAsia="Times New Roman" w:hAnsi="Times New Roman" w:cs="Times New Roman"/>
          <w:b/>
          <w:bCs/>
          <w:kern w:val="0"/>
          <w:sz w:val="15"/>
          <w:szCs w:val="15"/>
          <w:lang w:eastAsia="en-GB"/>
          <w14:ligatures w14:val="none"/>
        </w:rPr>
        <w:t>ChatGPT said:</w:t>
      </w:r>
    </w:p>
    <w:p w14:paraId="217F3B97"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ChatGPT</w:t>
      </w:r>
    </w:p>
    <w:p w14:paraId="291DD444"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Supporting </w:t>
      </w:r>
      <w:r w:rsidRPr="00201DD1">
        <w:rPr>
          <w:rFonts w:ascii="Times New Roman" w:eastAsia="Times New Roman" w:hAnsi="Times New Roman" w:cs="Times New Roman"/>
          <w:b/>
          <w:bCs/>
          <w:kern w:val="0"/>
          <w:lang w:eastAsia="en-GB"/>
          <w14:ligatures w14:val="none"/>
        </w:rPr>
        <w:t>SCORM (Sharable Content Object Reference Model)</w:t>
      </w:r>
      <w:r w:rsidRPr="00201DD1">
        <w:rPr>
          <w:rFonts w:ascii="Times New Roman" w:eastAsia="Times New Roman" w:hAnsi="Times New Roman" w:cs="Times New Roman"/>
          <w:kern w:val="0"/>
          <w:lang w:eastAsia="en-GB"/>
          <w14:ligatures w14:val="none"/>
        </w:rPr>
        <w:t xml:space="preserve"> in your Learning Management System (LMS) is a powerful feature, as SCORM enables standardized e-learning content to be uploaded, tracked, and reused across systems. Here's how to implement SCORM support in your LMS:</w:t>
      </w:r>
    </w:p>
    <w:p w14:paraId="78650852"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0080289A">
          <v:rect id="_x0000_i1069" alt="" style="width:451.3pt;height:.05pt;mso-width-percent:0;mso-height-percent:0;mso-width-percent:0;mso-height-percent:0" o:hralign="center" o:hrstd="t" o:hr="t" fillcolor="#a0a0a0" stroked="f"/>
        </w:pict>
      </w:r>
    </w:p>
    <w:p w14:paraId="56FD26E7"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Understanding SCORM</w:t>
      </w:r>
    </w:p>
    <w:p w14:paraId="48CA4229"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SCORM is a set of technical standards for e-learning software products. Key aspects include:</w:t>
      </w:r>
    </w:p>
    <w:p w14:paraId="1258FB5C" w14:textId="77777777" w:rsidR="00201DD1" w:rsidRPr="00201DD1" w:rsidRDefault="00201DD1" w:rsidP="00201DD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Content Packaging</w:t>
      </w:r>
      <w:r w:rsidRPr="00201DD1">
        <w:rPr>
          <w:rFonts w:ascii="Times New Roman" w:eastAsia="Times New Roman" w:hAnsi="Times New Roman" w:cs="Times New Roman"/>
          <w:kern w:val="0"/>
          <w:lang w:eastAsia="en-GB"/>
          <w14:ligatures w14:val="none"/>
        </w:rPr>
        <w:t xml:space="preserve">: SCORM-compliant courses are distributed as ZIP files (called </w:t>
      </w:r>
      <w:r w:rsidRPr="00201DD1">
        <w:rPr>
          <w:rFonts w:ascii="Times New Roman" w:eastAsia="Times New Roman" w:hAnsi="Times New Roman" w:cs="Times New Roman"/>
          <w:b/>
          <w:bCs/>
          <w:kern w:val="0"/>
          <w:lang w:eastAsia="en-GB"/>
          <w14:ligatures w14:val="none"/>
        </w:rPr>
        <w:t>packages</w:t>
      </w:r>
      <w:r w:rsidRPr="00201DD1">
        <w:rPr>
          <w:rFonts w:ascii="Times New Roman" w:eastAsia="Times New Roman" w:hAnsi="Times New Roman" w:cs="Times New Roman"/>
          <w:kern w:val="0"/>
          <w:lang w:eastAsia="en-GB"/>
          <w14:ligatures w14:val="none"/>
        </w:rPr>
        <w:t>) containing HTML, JavaScript, and metadata files.</w:t>
      </w:r>
    </w:p>
    <w:p w14:paraId="7AAFB170" w14:textId="77777777" w:rsidR="00201DD1" w:rsidRPr="00201DD1" w:rsidRDefault="00201DD1" w:rsidP="00201DD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Runtime Communication</w:t>
      </w:r>
      <w:r w:rsidRPr="00201DD1">
        <w:rPr>
          <w:rFonts w:ascii="Times New Roman" w:eastAsia="Times New Roman" w:hAnsi="Times New Roman" w:cs="Times New Roman"/>
          <w:kern w:val="0"/>
          <w:lang w:eastAsia="en-GB"/>
          <w14:ligatures w14:val="none"/>
        </w:rPr>
        <w:t>: Courses communicate with the LMS via JavaScript to track progress, completion, and scores.</w:t>
      </w:r>
    </w:p>
    <w:p w14:paraId="41371EA8"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4FA2412F">
          <v:rect id="_x0000_i1068" alt="" style="width:451.3pt;height:.05pt;mso-width-percent:0;mso-height-percent:0;mso-width-percent:0;mso-height-percent:0" o:hralign="center" o:hrstd="t" o:hr="t" fillcolor="#a0a0a0" stroked="f"/>
        </w:pict>
      </w:r>
    </w:p>
    <w:p w14:paraId="7A9FEE5E"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Steps to Add SCORM Support</w:t>
      </w:r>
    </w:p>
    <w:p w14:paraId="64887618"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1. Install a SCORM Player</w:t>
      </w:r>
    </w:p>
    <w:p w14:paraId="622770ED"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lastRenderedPageBreak/>
        <w:t>A SCORM player is a key component that renders SCORM content and handles runtime communication. You can either:</w:t>
      </w:r>
    </w:p>
    <w:p w14:paraId="1E2417C1" w14:textId="77777777" w:rsidR="00201DD1" w:rsidRPr="00201DD1" w:rsidRDefault="00201DD1" w:rsidP="00201DD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an </w:t>
      </w:r>
      <w:r w:rsidRPr="00201DD1">
        <w:rPr>
          <w:rFonts w:ascii="Times New Roman" w:eastAsia="Times New Roman" w:hAnsi="Times New Roman" w:cs="Times New Roman"/>
          <w:b/>
          <w:bCs/>
          <w:kern w:val="0"/>
          <w:lang w:eastAsia="en-GB"/>
          <w14:ligatures w14:val="none"/>
        </w:rPr>
        <w:t>open-source SCORM player</w:t>
      </w:r>
      <w:r w:rsidRPr="00201DD1">
        <w:rPr>
          <w:rFonts w:ascii="Times New Roman" w:eastAsia="Times New Roman" w:hAnsi="Times New Roman" w:cs="Times New Roman"/>
          <w:kern w:val="0"/>
          <w:lang w:eastAsia="en-GB"/>
          <w14:ligatures w14:val="none"/>
        </w:rPr>
        <w:t xml:space="preserve"> like </w:t>
      </w:r>
      <w:proofErr w:type="spellStart"/>
      <w:r w:rsidRPr="00201DD1">
        <w:rPr>
          <w:rFonts w:ascii="Times New Roman" w:eastAsia="Times New Roman" w:hAnsi="Times New Roman" w:cs="Times New Roman"/>
          <w:b/>
          <w:bCs/>
          <w:kern w:val="0"/>
          <w:lang w:eastAsia="en-GB"/>
          <w14:ligatures w14:val="none"/>
        </w:rPr>
        <w:t>Rustici</w:t>
      </w:r>
      <w:proofErr w:type="spellEnd"/>
      <w:r w:rsidRPr="00201DD1">
        <w:rPr>
          <w:rFonts w:ascii="Times New Roman" w:eastAsia="Times New Roman" w:hAnsi="Times New Roman" w:cs="Times New Roman"/>
          <w:b/>
          <w:bCs/>
          <w:kern w:val="0"/>
          <w:lang w:eastAsia="en-GB"/>
          <w14:ligatures w14:val="none"/>
        </w:rPr>
        <w:t xml:space="preserve"> SCORM Engine</w:t>
      </w:r>
      <w:r w:rsidRPr="00201DD1">
        <w:rPr>
          <w:rFonts w:ascii="Times New Roman" w:eastAsia="Times New Roman" w:hAnsi="Times New Roman" w:cs="Times New Roman"/>
          <w:kern w:val="0"/>
          <w:lang w:eastAsia="en-GB"/>
          <w14:ligatures w14:val="none"/>
        </w:rPr>
        <w:t xml:space="preserve"> or </w:t>
      </w:r>
      <w:r w:rsidRPr="00201DD1">
        <w:rPr>
          <w:rFonts w:ascii="Times New Roman" w:eastAsia="Times New Roman" w:hAnsi="Times New Roman" w:cs="Times New Roman"/>
          <w:b/>
          <w:bCs/>
          <w:kern w:val="0"/>
          <w:lang w:eastAsia="en-GB"/>
          <w14:ligatures w14:val="none"/>
        </w:rPr>
        <w:t>SCORM Cloud</w:t>
      </w:r>
      <w:r w:rsidRPr="00201DD1">
        <w:rPr>
          <w:rFonts w:ascii="Times New Roman" w:eastAsia="Times New Roman" w:hAnsi="Times New Roman" w:cs="Times New Roman"/>
          <w:kern w:val="0"/>
          <w:lang w:eastAsia="en-GB"/>
          <w14:ligatures w14:val="none"/>
        </w:rPr>
        <w:t xml:space="preserve"> (integrated via API).</w:t>
      </w:r>
    </w:p>
    <w:p w14:paraId="69B010EA" w14:textId="77777777" w:rsidR="00201DD1" w:rsidRPr="00201DD1" w:rsidRDefault="00201DD1" w:rsidP="00201DD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Build your own lightweight SCORM player for basic support (not recommended for advanced features).</w:t>
      </w:r>
    </w:p>
    <w:p w14:paraId="2285DDFE"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2. Backend Integration</w:t>
      </w:r>
    </w:p>
    <w:p w14:paraId="04A20BDB"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To manage SCORM content:</w:t>
      </w:r>
    </w:p>
    <w:p w14:paraId="57AD74F9" w14:textId="77777777" w:rsidR="00201DD1" w:rsidRPr="00201DD1" w:rsidRDefault="00201DD1" w:rsidP="00201DD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Content Upload</w:t>
      </w:r>
      <w:r w:rsidRPr="00201DD1">
        <w:rPr>
          <w:rFonts w:ascii="Times New Roman" w:eastAsia="Times New Roman" w:hAnsi="Times New Roman" w:cs="Times New Roman"/>
          <w:kern w:val="0"/>
          <w:lang w:eastAsia="en-GB"/>
          <w14:ligatures w14:val="none"/>
        </w:rPr>
        <w:t>:</w:t>
      </w:r>
    </w:p>
    <w:p w14:paraId="346D58F0" w14:textId="77777777" w:rsidR="00201DD1" w:rsidRPr="00201DD1" w:rsidRDefault="00201DD1" w:rsidP="00201DD1">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Allow admins to upload SCORM ZIP packages.</w:t>
      </w:r>
    </w:p>
    <w:p w14:paraId="61F9B8EA" w14:textId="77777777" w:rsidR="00201DD1" w:rsidRPr="00201DD1" w:rsidRDefault="00201DD1" w:rsidP="00201DD1">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Extract the ZIP file on the server.</w:t>
      </w:r>
    </w:p>
    <w:p w14:paraId="4437DF05" w14:textId="77777777" w:rsidR="00201DD1" w:rsidRPr="00201DD1" w:rsidRDefault="00201DD1" w:rsidP="00201DD1">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Save the extracted content in a directory structure accessible by your LMS.</w:t>
      </w:r>
    </w:p>
    <w:p w14:paraId="2E739FE1" w14:textId="77777777" w:rsidR="00201DD1" w:rsidRPr="00201DD1" w:rsidRDefault="00201DD1" w:rsidP="00201DD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Database Updates</w:t>
      </w:r>
      <w:r w:rsidRPr="00201DD1">
        <w:rPr>
          <w:rFonts w:ascii="Times New Roman" w:eastAsia="Times New Roman" w:hAnsi="Times New Roman" w:cs="Times New Roman"/>
          <w:kern w:val="0"/>
          <w:lang w:eastAsia="en-GB"/>
          <w14:ligatures w14:val="none"/>
        </w:rPr>
        <w:t>:</w:t>
      </w:r>
    </w:p>
    <w:p w14:paraId="24C94525" w14:textId="77777777" w:rsidR="00201DD1" w:rsidRPr="00201DD1" w:rsidRDefault="00201DD1" w:rsidP="00201DD1">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Add tables to store SCORM course metadata (e.g., course title, version, launch URL).</w:t>
      </w:r>
    </w:p>
    <w:p w14:paraId="586E5E14" w14:textId="77777777" w:rsidR="00201DD1" w:rsidRPr="00201DD1" w:rsidRDefault="00201DD1" w:rsidP="00201DD1">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Example schema:</w:t>
      </w:r>
    </w:p>
    <w:p w14:paraId="1D1C039A" w14:textId="77777777" w:rsidR="00201DD1" w:rsidRPr="00201DD1" w:rsidRDefault="00201DD1" w:rsidP="00201DD1">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Courier New" w:eastAsia="Times New Roman" w:hAnsi="Courier New" w:cs="Courier New"/>
          <w:kern w:val="0"/>
          <w:sz w:val="20"/>
          <w:szCs w:val="20"/>
          <w:lang w:eastAsia="en-GB"/>
          <w14:ligatures w14:val="none"/>
        </w:rPr>
        <w:t>id</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title</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description</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launch_url</w:t>
      </w:r>
      <w:proofErr w:type="spellEnd"/>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version</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uploaded_by</w:t>
      </w:r>
      <w:proofErr w:type="spellEnd"/>
      <w:r w:rsidRPr="00201DD1">
        <w:rPr>
          <w:rFonts w:ascii="Times New Roman" w:eastAsia="Times New Roman" w:hAnsi="Times New Roman" w:cs="Times New Roman"/>
          <w:kern w:val="0"/>
          <w:lang w:eastAsia="en-GB"/>
          <w14:ligatures w14:val="none"/>
        </w:rPr>
        <w:t>.</w:t>
      </w:r>
    </w:p>
    <w:p w14:paraId="56C2F8B8"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3. Frontend Changes</w:t>
      </w:r>
    </w:p>
    <w:p w14:paraId="10CC9984" w14:textId="77777777" w:rsidR="00201DD1" w:rsidRPr="00201DD1" w:rsidRDefault="00201DD1" w:rsidP="00201DD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Build a SCORM course player interface:</w:t>
      </w:r>
    </w:p>
    <w:p w14:paraId="142A1B4C" w14:textId="77777777" w:rsidR="00201DD1" w:rsidRPr="00201DD1" w:rsidRDefault="00201DD1" w:rsidP="00201DD1">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Launch SCORM content in an </w:t>
      </w:r>
      <w:proofErr w:type="spellStart"/>
      <w:r w:rsidRPr="00201DD1">
        <w:rPr>
          <w:rFonts w:ascii="Times New Roman" w:eastAsia="Times New Roman" w:hAnsi="Times New Roman" w:cs="Times New Roman"/>
          <w:b/>
          <w:bCs/>
          <w:kern w:val="0"/>
          <w:lang w:eastAsia="en-GB"/>
          <w14:ligatures w14:val="none"/>
        </w:rPr>
        <w:t>iframe</w:t>
      </w:r>
      <w:proofErr w:type="spellEnd"/>
      <w:r w:rsidRPr="00201DD1">
        <w:rPr>
          <w:rFonts w:ascii="Times New Roman" w:eastAsia="Times New Roman" w:hAnsi="Times New Roman" w:cs="Times New Roman"/>
          <w:kern w:val="0"/>
          <w:lang w:eastAsia="en-GB"/>
          <w14:ligatures w14:val="none"/>
        </w:rPr>
        <w:t>.</w:t>
      </w:r>
    </w:p>
    <w:p w14:paraId="2E65EAE2" w14:textId="77777777" w:rsidR="00201DD1" w:rsidRPr="00201DD1" w:rsidRDefault="00201DD1" w:rsidP="00201DD1">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The SCORM runtime API (JavaScript) will communicate with your backend to track user interactions.</w:t>
      </w:r>
    </w:p>
    <w:p w14:paraId="16F0A364"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4. Implement SCORM Runtime (API)</w:t>
      </w:r>
    </w:p>
    <w:p w14:paraId="28B8EB27" w14:textId="77777777" w:rsidR="00201DD1" w:rsidRPr="00201DD1" w:rsidRDefault="00201DD1" w:rsidP="00201DD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SCORM runtime functions are typically defined in the </w:t>
      </w:r>
      <w:r w:rsidRPr="00201DD1">
        <w:rPr>
          <w:rFonts w:ascii="Courier New" w:eastAsia="Times New Roman" w:hAnsi="Courier New" w:cs="Courier New"/>
          <w:kern w:val="0"/>
          <w:sz w:val="20"/>
          <w:szCs w:val="20"/>
          <w:lang w:eastAsia="en-GB"/>
          <w14:ligatures w14:val="none"/>
        </w:rPr>
        <w:t>API.js</w:t>
      </w:r>
      <w:r w:rsidRPr="00201DD1">
        <w:rPr>
          <w:rFonts w:ascii="Times New Roman" w:eastAsia="Times New Roman" w:hAnsi="Times New Roman" w:cs="Times New Roman"/>
          <w:kern w:val="0"/>
          <w:lang w:eastAsia="en-GB"/>
          <w14:ligatures w14:val="none"/>
        </w:rPr>
        <w:t xml:space="preserve"> file of the package.</w:t>
      </w:r>
    </w:p>
    <w:p w14:paraId="5921F701" w14:textId="77777777" w:rsidR="00201DD1" w:rsidRPr="00201DD1" w:rsidRDefault="00201DD1" w:rsidP="00201DD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You need to implement an </w:t>
      </w:r>
      <w:r w:rsidRPr="00201DD1">
        <w:rPr>
          <w:rFonts w:ascii="Times New Roman" w:eastAsia="Times New Roman" w:hAnsi="Times New Roman" w:cs="Times New Roman"/>
          <w:b/>
          <w:bCs/>
          <w:kern w:val="0"/>
          <w:lang w:eastAsia="en-GB"/>
          <w14:ligatures w14:val="none"/>
        </w:rPr>
        <w:t>SCORM 1.2</w:t>
      </w:r>
      <w:r w:rsidRPr="00201DD1">
        <w:rPr>
          <w:rFonts w:ascii="Times New Roman" w:eastAsia="Times New Roman" w:hAnsi="Times New Roman" w:cs="Times New Roman"/>
          <w:kern w:val="0"/>
          <w:lang w:eastAsia="en-GB"/>
          <w14:ligatures w14:val="none"/>
        </w:rPr>
        <w:t xml:space="preserve"> or </w:t>
      </w:r>
      <w:r w:rsidRPr="00201DD1">
        <w:rPr>
          <w:rFonts w:ascii="Times New Roman" w:eastAsia="Times New Roman" w:hAnsi="Times New Roman" w:cs="Times New Roman"/>
          <w:b/>
          <w:bCs/>
          <w:kern w:val="0"/>
          <w:lang w:eastAsia="en-GB"/>
          <w14:ligatures w14:val="none"/>
        </w:rPr>
        <w:t>SCORM 2004</w:t>
      </w:r>
      <w:r w:rsidRPr="00201DD1">
        <w:rPr>
          <w:rFonts w:ascii="Times New Roman" w:eastAsia="Times New Roman" w:hAnsi="Times New Roman" w:cs="Times New Roman"/>
          <w:kern w:val="0"/>
          <w:lang w:eastAsia="en-GB"/>
          <w14:ligatures w14:val="none"/>
        </w:rPr>
        <w:t xml:space="preserve"> runtime API in your LMS. Key runtime functions:</w:t>
      </w:r>
    </w:p>
    <w:p w14:paraId="070DD847" w14:textId="77777777" w:rsidR="00201DD1" w:rsidRPr="00201DD1" w:rsidRDefault="00201DD1" w:rsidP="00201DD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proofErr w:type="gramStart"/>
      <w:r w:rsidRPr="00201DD1">
        <w:rPr>
          <w:rFonts w:ascii="Courier New" w:eastAsia="Times New Roman" w:hAnsi="Courier New" w:cs="Courier New"/>
          <w:kern w:val="0"/>
          <w:sz w:val="20"/>
          <w:szCs w:val="20"/>
          <w:lang w:eastAsia="en-GB"/>
          <w14:ligatures w14:val="none"/>
        </w:rPr>
        <w:t>Initialize(</w:t>
      </w:r>
      <w:proofErr w:type="gramEnd"/>
      <w:r w:rsidRPr="00201DD1">
        <w:rPr>
          <w:rFonts w:ascii="Courier New" w:eastAsia="Times New Roman" w:hAnsi="Courier New" w:cs="Courier New"/>
          <w:kern w:val="0"/>
          <w:sz w:val="20"/>
          <w:szCs w:val="20"/>
          <w:lang w:eastAsia="en-GB"/>
          <w14:ligatures w14:val="none"/>
        </w:rPr>
        <w:t>)</w:t>
      </w:r>
      <w:r w:rsidRPr="00201DD1">
        <w:rPr>
          <w:rFonts w:ascii="Times New Roman" w:eastAsia="Times New Roman" w:hAnsi="Times New Roman" w:cs="Times New Roman"/>
          <w:kern w:val="0"/>
          <w:lang w:eastAsia="en-GB"/>
          <w14:ligatures w14:val="none"/>
        </w:rPr>
        <w:t>: Initializes the course session.</w:t>
      </w:r>
    </w:p>
    <w:p w14:paraId="392ED963" w14:textId="77777777" w:rsidR="00201DD1" w:rsidRPr="00201DD1" w:rsidRDefault="00201DD1" w:rsidP="00201DD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proofErr w:type="spellStart"/>
      <w:proofErr w:type="gramStart"/>
      <w:r w:rsidRPr="00201DD1">
        <w:rPr>
          <w:rFonts w:ascii="Courier New" w:eastAsia="Times New Roman" w:hAnsi="Courier New" w:cs="Courier New"/>
          <w:kern w:val="0"/>
          <w:sz w:val="20"/>
          <w:szCs w:val="20"/>
          <w:lang w:eastAsia="en-GB"/>
          <w14:ligatures w14:val="none"/>
        </w:rPr>
        <w:t>SetValue</w:t>
      </w:r>
      <w:proofErr w:type="spellEnd"/>
      <w:r w:rsidRPr="00201DD1">
        <w:rPr>
          <w:rFonts w:ascii="Courier New" w:eastAsia="Times New Roman" w:hAnsi="Courier New" w:cs="Courier New"/>
          <w:kern w:val="0"/>
          <w:sz w:val="20"/>
          <w:szCs w:val="20"/>
          <w:lang w:eastAsia="en-GB"/>
          <w14:ligatures w14:val="none"/>
        </w:rPr>
        <w:t>(</w:t>
      </w:r>
      <w:proofErr w:type="gramEnd"/>
      <w:r w:rsidRPr="00201DD1">
        <w:rPr>
          <w:rFonts w:ascii="Courier New" w:eastAsia="Times New Roman" w:hAnsi="Courier New" w:cs="Courier New"/>
          <w:kern w:val="0"/>
          <w:sz w:val="20"/>
          <w:szCs w:val="20"/>
          <w:lang w:eastAsia="en-GB"/>
          <w14:ligatures w14:val="none"/>
        </w:rPr>
        <w:t>)</w:t>
      </w:r>
      <w:r w:rsidRPr="00201DD1">
        <w:rPr>
          <w:rFonts w:ascii="Times New Roman" w:eastAsia="Times New Roman" w:hAnsi="Times New Roman" w:cs="Times New Roman"/>
          <w:kern w:val="0"/>
          <w:lang w:eastAsia="en-GB"/>
          <w14:ligatures w14:val="none"/>
        </w:rPr>
        <w:t>: Sends data to the LMS (e.g., score, progress).</w:t>
      </w:r>
    </w:p>
    <w:p w14:paraId="55566A47" w14:textId="77777777" w:rsidR="00201DD1" w:rsidRPr="00201DD1" w:rsidRDefault="00201DD1" w:rsidP="00201DD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proofErr w:type="spellStart"/>
      <w:proofErr w:type="gramStart"/>
      <w:r w:rsidRPr="00201DD1">
        <w:rPr>
          <w:rFonts w:ascii="Courier New" w:eastAsia="Times New Roman" w:hAnsi="Courier New" w:cs="Courier New"/>
          <w:kern w:val="0"/>
          <w:sz w:val="20"/>
          <w:szCs w:val="20"/>
          <w:lang w:eastAsia="en-GB"/>
          <w14:ligatures w14:val="none"/>
        </w:rPr>
        <w:t>GetValue</w:t>
      </w:r>
      <w:proofErr w:type="spellEnd"/>
      <w:r w:rsidRPr="00201DD1">
        <w:rPr>
          <w:rFonts w:ascii="Courier New" w:eastAsia="Times New Roman" w:hAnsi="Courier New" w:cs="Courier New"/>
          <w:kern w:val="0"/>
          <w:sz w:val="20"/>
          <w:szCs w:val="20"/>
          <w:lang w:eastAsia="en-GB"/>
          <w14:ligatures w14:val="none"/>
        </w:rPr>
        <w:t>(</w:t>
      </w:r>
      <w:proofErr w:type="gramEnd"/>
      <w:r w:rsidRPr="00201DD1">
        <w:rPr>
          <w:rFonts w:ascii="Courier New" w:eastAsia="Times New Roman" w:hAnsi="Courier New" w:cs="Courier New"/>
          <w:kern w:val="0"/>
          <w:sz w:val="20"/>
          <w:szCs w:val="20"/>
          <w:lang w:eastAsia="en-GB"/>
          <w14:ligatures w14:val="none"/>
        </w:rPr>
        <w:t>)</w:t>
      </w:r>
      <w:r w:rsidRPr="00201DD1">
        <w:rPr>
          <w:rFonts w:ascii="Times New Roman" w:eastAsia="Times New Roman" w:hAnsi="Times New Roman" w:cs="Times New Roman"/>
          <w:kern w:val="0"/>
          <w:lang w:eastAsia="en-GB"/>
          <w14:ligatures w14:val="none"/>
        </w:rPr>
        <w:t>: Retrieves data from the LMS (e.g., user progress).</w:t>
      </w:r>
    </w:p>
    <w:p w14:paraId="6F381249" w14:textId="77777777" w:rsidR="00201DD1" w:rsidRPr="00201DD1" w:rsidRDefault="00201DD1" w:rsidP="00201DD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proofErr w:type="gramStart"/>
      <w:r w:rsidRPr="00201DD1">
        <w:rPr>
          <w:rFonts w:ascii="Courier New" w:eastAsia="Times New Roman" w:hAnsi="Courier New" w:cs="Courier New"/>
          <w:kern w:val="0"/>
          <w:sz w:val="20"/>
          <w:szCs w:val="20"/>
          <w:lang w:eastAsia="en-GB"/>
          <w14:ligatures w14:val="none"/>
        </w:rPr>
        <w:t>Terminate(</w:t>
      </w:r>
      <w:proofErr w:type="gramEnd"/>
      <w:r w:rsidRPr="00201DD1">
        <w:rPr>
          <w:rFonts w:ascii="Courier New" w:eastAsia="Times New Roman" w:hAnsi="Courier New" w:cs="Courier New"/>
          <w:kern w:val="0"/>
          <w:sz w:val="20"/>
          <w:szCs w:val="20"/>
          <w:lang w:eastAsia="en-GB"/>
          <w14:ligatures w14:val="none"/>
        </w:rPr>
        <w:t>)</w:t>
      </w:r>
      <w:r w:rsidRPr="00201DD1">
        <w:rPr>
          <w:rFonts w:ascii="Times New Roman" w:eastAsia="Times New Roman" w:hAnsi="Times New Roman" w:cs="Times New Roman"/>
          <w:kern w:val="0"/>
          <w:lang w:eastAsia="en-GB"/>
          <w14:ligatures w14:val="none"/>
        </w:rPr>
        <w:t>: Ends the session and saves progress.</w:t>
      </w:r>
    </w:p>
    <w:p w14:paraId="55227B52"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5. Data Storage and Reporting</w:t>
      </w:r>
    </w:p>
    <w:p w14:paraId="26E1DBEC" w14:textId="77777777" w:rsidR="00201DD1" w:rsidRPr="00201DD1" w:rsidRDefault="00201DD1" w:rsidP="00201DD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Save runtime data (e.g., scores, completion status) in the database:</w:t>
      </w:r>
    </w:p>
    <w:p w14:paraId="41BEAC20" w14:textId="77777777" w:rsidR="00201DD1" w:rsidRPr="00201DD1" w:rsidRDefault="00201DD1" w:rsidP="00201DD1">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01DD1">
        <w:rPr>
          <w:rFonts w:ascii="Courier New" w:eastAsia="Times New Roman" w:hAnsi="Courier New" w:cs="Courier New"/>
          <w:kern w:val="0"/>
          <w:sz w:val="20"/>
          <w:szCs w:val="20"/>
          <w:lang w:eastAsia="en-GB"/>
          <w14:ligatures w14:val="none"/>
        </w:rPr>
        <w:t>user_id</w:t>
      </w:r>
      <w:proofErr w:type="spellEnd"/>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course_id</w:t>
      </w:r>
      <w:proofErr w:type="spellEnd"/>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session_id</w:t>
      </w:r>
      <w:proofErr w:type="spellEnd"/>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progress</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score</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status</w:t>
      </w:r>
      <w:r w:rsidRPr="00201DD1">
        <w:rPr>
          <w:rFonts w:ascii="Times New Roman" w:eastAsia="Times New Roman" w:hAnsi="Times New Roman" w:cs="Times New Roman"/>
          <w:kern w:val="0"/>
          <w:lang w:eastAsia="en-GB"/>
          <w14:ligatures w14:val="none"/>
        </w:rPr>
        <w:t>.</w:t>
      </w:r>
    </w:p>
    <w:p w14:paraId="4ADE14BA" w14:textId="77777777" w:rsidR="00201DD1" w:rsidRPr="00201DD1" w:rsidRDefault="00201DD1" w:rsidP="00201DD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Build reporting tools for admins to track:</w:t>
      </w:r>
    </w:p>
    <w:p w14:paraId="44CDF9E3" w14:textId="77777777" w:rsidR="00201DD1" w:rsidRPr="00201DD1" w:rsidRDefault="00201DD1" w:rsidP="00201DD1">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Completion rates.</w:t>
      </w:r>
    </w:p>
    <w:p w14:paraId="2CF85CE5" w14:textId="77777777" w:rsidR="00201DD1" w:rsidRPr="00201DD1" w:rsidRDefault="00201DD1" w:rsidP="00201DD1">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Quiz scores and progress.</w:t>
      </w:r>
    </w:p>
    <w:p w14:paraId="4F109874"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6. Deployment and Testing</w:t>
      </w:r>
    </w:p>
    <w:p w14:paraId="4AB57D1F" w14:textId="77777777" w:rsidR="00201DD1" w:rsidRPr="00201DD1" w:rsidRDefault="00201DD1" w:rsidP="00201DD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Test with SCORM-compliant content:</w:t>
      </w:r>
    </w:p>
    <w:p w14:paraId="2F8DE614" w14:textId="77777777" w:rsidR="00201DD1" w:rsidRPr="00201DD1" w:rsidRDefault="00201DD1" w:rsidP="00201DD1">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lastRenderedPageBreak/>
        <w:t>Use free SCORM packages (e.g., from SCORM.com).</w:t>
      </w:r>
    </w:p>
    <w:p w14:paraId="71C0629B" w14:textId="77777777" w:rsidR="00201DD1" w:rsidRPr="00201DD1" w:rsidRDefault="00201DD1" w:rsidP="00201DD1">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Ensure compatibility with both SCORM 1.2 and SCORM 2004.</w:t>
      </w:r>
    </w:p>
    <w:p w14:paraId="7C93D03D" w14:textId="77777777" w:rsidR="00201DD1" w:rsidRPr="00201DD1" w:rsidRDefault="00201DD1" w:rsidP="00201DD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Debug runtime errors by inspecting communication between the SCORM player and your LMS.</w:t>
      </w:r>
    </w:p>
    <w:p w14:paraId="4DA89EC8"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1EAB8C7B">
          <v:rect id="_x0000_i1067" alt="" style="width:451.3pt;height:.05pt;mso-width-percent:0;mso-height-percent:0;mso-width-percent:0;mso-height-percent:0" o:hralign="center" o:hrstd="t" o:hr="t" fillcolor="#a0a0a0" stroked="f"/>
        </w:pict>
      </w:r>
    </w:p>
    <w:p w14:paraId="58E04AC7"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Tools and Libraries for SCORM</w:t>
      </w:r>
    </w:p>
    <w:p w14:paraId="2FA19241" w14:textId="77777777" w:rsidR="00201DD1" w:rsidRPr="00201DD1" w:rsidRDefault="00201DD1" w:rsidP="00201DD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Cloud API</w:t>
      </w:r>
      <w:r w:rsidRPr="00201DD1">
        <w:rPr>
          <w:rFonts w:ascii="Times New Roman" w:eastAsia="Times New Roman" w:hAnsi="Times New Roman" w:cs="Times New Roman"/>
          <w:kern w:val="0"/>
          <w:lang w:eastAsia="en-GB"/>
          <w14:ligatures w14:val="none"/>
        </w:rPr>
        <w:t xml:space="preserve"> (Recommended)</w:t>
      </w:r>
    </w:p>
    <w:p w14:paraId="647498E9" w14:textId="77777777" w:rsidR="00201DD1" w:rsidRPr="00201DD1" w:rsidRDefault="00201DD1" w:rsidP="00201DD1">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 SaaS solution that handles SCORM content storage and playback.</w:t>
      </w:r>
    </w:p>
    <w:p w14:paraId="681AFF8E" w14:textId="77777777" w:rsidR="00201DD1" w:rsidRPr="00201DD1" w:rsidRDefault="00201DD1" w:rsidP="00201DD1">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Simplifies integration with SDKs and APIs.</w:t>
      </w:r>
    </w:p>
    <w:p w14:paraId="6ECACD6A" w14:textId="77777777" w:rsidR="00201DD1" w:rsidRPr="00201DD1" w:rsidRDefault="00201DD1" w:rsidP="00201DD1">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 tier available for small-scale testing.</w:t>
      </w:r>
    </w:p>
    <w:p w14:paraId="75374BBF" w14:textId="77777777" w:rsidR="00201DD1" w:rsidRPr="00201DD1" w:rsidRDefault="00201DD1" w:rsidP="00201DD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SCORM.js</w:t>
      </w:r>
      <w:r w:rsidRPr="00201DD1">
        <w:rPr>
          <w:rFonts w:ascii="Times New Roman" w:eastAsia="Times New Roman" w:hAnsi="Times New Roman" w:cs="Times New Roman"/>
          <w:kern w:val="0"/>
          <w:lang w:eastAsia="en-GB"/>
          <w14:ligatures w14:val="none"/>
        </w:rPr>
        <w:t xml:space="preserve"> (Lightweight)</w:t>
      </w:r>
    </w:p>
    <w:p w14:paraId="6561E27C" w14:textId="77777777" w:rsidR="00201DD1" w:rsidRPr="00201DD1" w:rsidRDefault="00201DD1" w:rsidP="00201DD1">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 JavaScript library for SCORM runtime integration.</w:t>
      </w:r>
    </w:p>
    <w:p w14:paraId="773A91E0" w14:textId="77777777" w:rsidR="00201DD1" w:rsidRPr="00201DD1" w:rsidRDefault="00201DD1" w:rsidP="00201DD1">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Works well for building custom SCORM runtimes.</w:t>
      </w:r>
    </w:p>
    <w:p w14:paraId="1CFB2E9F" w14:textId="77777777" w:rsidR="00201DD1" w:rsidRPr="00201DD1" w:rsidRDefault="00201DD1" w:rsidP="00201DD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Open-Source SCORM Players</w:t>
      </w:r>
      <w:r w:rsidRPr="00201DD1">
        <w:rPr>
          <w:rFonts w:ascii="Times New Roman" w:eastAsia="Times New Roman" w:hAnsi="Times New Roman" w:cs="Times New Roman"/>
          <w:kern w:val="0"/>
          <w:lang w:eastAsia="en-GB"/>
          <w14:ligatures w14:val="none"/>
        </w:rPr>
        <w:t>:</w:t>
      </w:r>
    </w:p>
    <w:p w14:paraId="6B384122" w14:textId="77777777" w:rsidR="00201DD1" w:rsidRPr="00201DD1" w:rsidRDefault="00201DD1" w:rsidP="00201DD1">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01DD1">
        <w:rPr>
          <w:rFonts w:ascii="Times New Roman" w:eastAsia="Times New Roman" w:hAnsi="Times New Roman" w:cs="Times New Roman"/>
          <w:b/>
          <w:bCs/>
          <w:kern w:val="0"/>
          <w:lang w:eastAsia="en-GB"/>
          <w14:ligatures w14:val="none"/>
        </w:rPr>
        <w:t>Rustici</w:t>
      </w:r>
      <w:proofErr w:type="spellEnd"/>
      <w:r w:rsidRPr="00201DD1">
        <w:rPr>
          <w:rFonts w:ascii="Times New Roman" w:eastAsia="Times New Roman" w:hAnsi="Times New Roman" w:cs="Times New Roman"/>
          <w:b/>
          <w:bCs/>
          <w:kern w:val="0"/>
          <w:lang w:eastAsia="en-GB"/>
          <w14:ligatures w14:val="none"/>
        </w:rPr>
        <w:t xml:space="preserve"> SCORM Engine</w:t>
      </w:r>
      <w:r w:rsidRPr="00201DD1">
        <w:rPr>
          <w:rFonts w:ascii="Times New Roman" w:eastAsia="Times New Roman" w:hAnsi="Times New Roman" w:cs="Times New Roman"/>
          <w:kern w:val="0"/>
          <w:lang w:eastAsia="en-GB"/>
          <w14:ligatures w14:val="none"/>
        </w:rPr>
        <w:t>: Full-featured SCORM player.</w:t>
      </w:r>
    </w:p>
    <w:p w14:paraId="6827981B" w14:textId="77777777" w:rsidR="00201DD1" w:rsidRPr="00201DD1" w:rsidRDefault="00201DD1" w:rsidP="00201DD1">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ADL SCORM Player</w:t>
      </w:r>
      <w:r w:rsidRPr="00201DD1">
        <w:rPr>
          <w:rFonts w:ascii="Times New Roman" w:eastAsia="Times New Roman" w:hAnsi="Times New Roman" w:cs="Times New Roman"/>
          <w:kern w:val="0"/>
          <w:lang w:eastAsia="en-GB"/>
          <w14:ligatures w14:val="none"/>
        </w:rPr>
        <w:t>: Free, simple player to embed in your LMS.</w:t>
      </w:r>
    </w:p>
    <w:p w14:paraId="52032D3B"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363918E9">
          <v:rect id="_x0000_i1066" alt="" style="width:451.3pt;height:.05pt;mso-width-percent:0;mso-height-percent:0;mso-width-percent:0;mso-height-percent:0" o:hralign="center" o:hrstd="t" o:hr="t" fillcolor="#a0a0a0" stroked="f"/>
        </w:pict>
      </w:r>
    </w:p>
    <w:p w14:paraId="5EEB2013"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Updated LMS Architecture with SCORM</w:t>
      </w:r>
    </w:p>
    <w:p w14:paraId="7D3A6B77" w14:textId="77777777" w:rsidR="00201DD1" w:rsidRPr="00201DD1" w:rsidRDefault="00201DD1" w:rsidP="00201DD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Frontend</w:t>
      </w:r>
      <w:r w:rsidRPr="00201DD1">
        <w:rPr>
          <w:rFonts w:ascii="Times New Roman" w:eastAsia="Times New Roman" w:hAnsi="Times New Roman" w:cs="Times New Roman"/>
          <w:kern w:val="0"/>
          <w:lang w:eastAsia="en-GB"/>
          <w14:ligatures w14:val="none"/>
        </w:rPr>
        <w:t>:</w:t>
      </w:r>
    </w:p>
    <w:p w14:paraId="4539AA05" w14:textId="77777777" w:rsidR="00201DD1" w:rsidRPr="00201DD1" w:rsidRDefault="00201DD1" w:rsidP="00201DD1">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Add a page for admins to upload SCORM packages.</w:t>
      </w:r>
    </w:p>
    <w:p w14:paraId="503C49F9" w14:textId="77777777" w:rsidR="00201DD1" w:rsidRPr="00201DD1" w:rsidRDefault="00201DD1" w:rsidP="00201DD1">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Embed SCORM courses in an </w:t>
      </w:r>
      <w:proofErr w:type="spellStart"/>
      <w:r w:rsidRPr="00201DD1">
        <w:rPr>
          <w:rFonts w:ascii="Times New Roman" w:eastAsia="Times New Roman" w:hAnsi="Times New Roman" w:cs="Times New Roman"/>
          <w:kern w:val="0"/>
          <w:lang w:eastAsia="en-GB"/>
          <w14:ligatures w14:val="none"/>
        </w:rPr>
        <w:t>iframe</w:t>
      </w:r>
      <w:proofErr w:type="spellEnd"/>
      <w:r w:rsidRPr="00201DD1">
        <w:rPr>
          <w:rFonts w:ascii="Times New Roman" w:eastAsia="Times New Roman" w:hAnsi="Times New Roman" w:cs="Times New Roman"/>
          <w:kern w:val="0"/>
          <w:lang w:eastAsia="en-GB"/>
          <w14:ligatures w14:val="none"/>
        </w:rPr>
        <w:t xml:space="preserve"> for students.</w:t>
      </w:r>
    </w:p>
    <w:p w14:paraId="33EEAC3A" w14:textId="77777777" w:rsidR="00201DD1" w:rsidRPr="00201DD1" w:rsidRDefault="00201DD1" w:rsidP="00201DD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Backend</w:t>
      </w:r>
      <w:r w:rsidRPr="00201DD1">
        <w:rPr>
          <w:rFonts w:ascii="Times New Roman" w:eastAsia="Times New Roman" w:hAnsi="Times New Roman" w:cs="Times New Roman"/>
          <w:kern w:val="0"/>
          <w:lang w:eastAsia="en-GB"/>
          <w14:ligatures w14:val="none"/>
        </w:rPr>
        <w:t>:</w:t>
      </w:r>
    </w:p>
    <w:p w14:paraId="6651ED95" w14:textId="77777777" w:rsidR="00201DD1" w:rsidRPr="00201DD1" w:rsidRDefault="00201DD1" w:rsidP="00201DD1">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Handle ZIP file extraction and save metadata.</w:t>
      </w:r>
    </w:p>
    <w:p w14:paraId="70145607" w14:textId="77777777" w:rsidR="00201DD1" w:rsidRPr="00201DD1" w:rsidRDefault="00201DD1" w:rsidP="00201DD1">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Implement SCORM runtime functions and database interactions.</w:t>
      </w:r>
    </w:p>
    <w:p w14:paraId="57352FC5" w14:textId="77777777" w:rsidR="00201DD1" w:rsidRPr="00201DD1" w:rsidRDefault="00201DD1" w:rsidP="00201DD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Database</w:t>
      </w:r>
      <w:r w:rsidRPr="00201DD1">
        <w:rPr>
          <w:rFonts w:ascii="Times New Roman" w:eastAsia="Times New Roman" w:hAnsi="Times New Roman" w:cs="Times New Roman"/>
          <w:kern w:val="0"/>
          <w:lang w:eastAsia="en-GB"/>
          <w14:ligatures w14:val="none"/>
        </w:rPr>
        <w:t>:</w:t>
      </w:r>
    </w:p>
    <w:p w14:paraId="2E7681B1" w14:textId="77777777" w:rsidR="00201DD1" w:rsidRPr="00201DD1" w:rsidRDefault="00201DD1" w:rsidP="00201DD1">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Tables for storing SCORM metadata, user progress, and course results.</w:t>
      </w:r>
    </w:p>
    <w:p w14:paraId="135A3713"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477D6E66">
          <v:rect id="_x0000_i1065" alt="" style="width:451.3pt;height:.05pt;mso-width-percent:0;mso-height-percent:0;mso-width-percent:0;mso-height-percent:0" o:hralign="center" o:hrstd="t" o:hr="t" fillcolor="#a0a0a0" stroked="f"/>
        </w:pict>
      </w:r>
    </w:p>
    <w:p w14:paraId="06FF8A3B"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Next Steps</w:t>
      </w:r>
    </w:p>
    <w:p w14:paraId="1466A100" w14:textId="77777777" w:rsidR="00201DD1" w:rsidRPr="00201DD1" w:rsidRDefault="00201DD1" w:rsidP="00201DD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Choose Your SCORM Integration Approach</w:t>
      </w:r>
      <w:r w:rsidRPr="00201DD1">
        <w:rPr>
          <w:rFonts w:ascii="Times New Roman" w:eastAsia="Times New Roman" w:hAnsi="Times New Roman" w:cs="Times New Roman"/>
          <w:kern w:val="0"/>
          <w:lang w:eastAsia="en-GB"/>
          <w14:ligatures w14:val="none"/>
        </w:rPr>
        <w:t>:</w:t>
      </w:r>
    </w:p>
    <w:p w14:paraId="403B2CE1" w14:textId="77777777" w:rsidR="00201DD1" w:rsidRPr="00201DD1" w:rsidRDefault="00201DD1" w:rsidP="00201DD1">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Open-source SCORM player vs. third-party SCORM API (like SCORM Cloud).</w:t>
      </w:r>
    </w:p>
    <w:p w14:paraId="39359033" w14:textId="77777777" w:rsidR="00201DD1" w:rsidRPr="00201DD1" w:rsidRDefault="00201DD1" w:rsidP="00201DD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Set Up SCORM Testing Tools</w:t>
      </w:r>
      <w:r w:rsidRPr="00201DD1">
        <w:rPr>
          <w:rFonts w:ascii="Times New Roman" w:eastAsia="Times New Roman" w:hAnsi="Times New Roman" w:cs="Times New Roman"/>
          <w:kern w:val="0"/>
          <w:lang w:eastAsia="en-GB"/>
          <w14:ligatures w14:val="none"/>
        </w:rPr>
        <w:t>:</w:t>
      </w:r>
    </w:p>
    <w:p w14:paraId="56E9D3E9" w14:textId="77777777" w:rsidR="00201DD1" w:rsidRPr="00201DD1" w:rsidRDefault="00201DD1" w:rsidP="00201DD1">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Download SCORM packages for testing.</w:t>
      </w:r>
    </w:p>
    <w:p w14:paraId="63737440" w14:textId="77777777" w:rsidR="00201DD1" w:rsidRPr="00201DD1" w:rsidRDefault="00201DD1" w:rsidP="00201DD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Start with Upload and Playback</w:t>
      </w:r>
      <w:r w:rsidRPr="00201DD1">
        <w:rPr>
          <w:rFonts w:ascii="Times New Roman" w:eastAsia="Times New Roman" w:hAnsi="Times New Roman" w:cs="Times New Roman"/>
          <w:kern w:val="0"/>
          <w:lang w:eastAsia="en-GB"/>
          <w14:ligatures w14:val="none"/>
        </w:rPr>
        <w:t>:</w:t>
      </w:r>
    </w:p>
    <w:p w14:paraId="5F3F9696" w14:textId="77777777" w:rsidR="00201DD1" w:rsidRPr="00201DD1" w:rsidRDefault="00201DD1" w:rsidP="00201DD1">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Focus on uploading SCORM files and rendering them correctly in the player.</w:t>
      </w:r>
    </w:p>
    <w:p w14:paraId="2580E271" w14:textId="77777777" w:rsidR="00201DD1" w:rsidRPr="00201DD1" w:rsidRDefault="00201DD1" w:rsidP="00201DD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Implement Runtime Communication</w:t>
      </w:r>
      <w:r w:rsidRPr="00201DD1">
        <w:rPr>
          <w:rFonts w:ascii="Times New Roman" w:eastAsia="Times New Roman" w:hAnsi="Times New Roman" w:cs="Times New Roman"/>
          <w:kern w:val="0"/>
          <w:lang w:eastAsia="en-GB"/>
          <w14:ligatures w14:val="none"/>
        </w:rPr>
        <w:t>:</w:t>
      </w:r>
    </w:p>
    <w:p w14:paraId="5C7BDCBF" w14:textId="77777777" w:rsidR="00201DD1" w:rsidRPr="00201DD1" w:rsidRDefault="00201DD1" w:rsidP="00201DD1">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Add SCORM runtime API support for tracking progress and scores.</w:t>
      </w:r>
    </w:p>
    <w:p w14:paraId="16D0611C"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Would you like help implementing SCORM support step-by-step, or should I assist in setting up a SCORM player for your LMS?</w:t>
      </w:r>
    </w:p>
    <w:p w14:paraId="532A1ADB"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lastRenderedPageBreak/>
        <w:t>4o</w:t>
      </w:r>
    </w:p>
    <w:p w14:paraId="1155196E" w14:textId="77777777" w:rsidR="00201DD1" w:rsidRPr="00201DD1" w:rsidRDefault="00201DD1" w:rsidP="00201DD1">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01DD1">
        <w:rPr>
          <w:rFonts w:ascii="Times New Roman" w:eastAsia="Times New Roman" w:hAnsi="Times New Roman" w:cs="Times New Roman"/>
          <w:b/>
          <w:bCs/>
          <w:kern w:val="0"/>
          <w:sz w:val="20"/>
          <w:szCs w:val="20"/>
          <w:lang w:eastAsia="en-GB"/>
          <w14:ligatures w14:val="none"/>
        </w:rPr>
        <w:t>You said:</w:t>
      </w:r>
    </w:p>
    <w:p w14:paraId="08BD4A9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Ok, it looks like we have necessary features needed for now. I can look for cost effective </w:t>
      </w:r>
      <w:proofErr w:type="spellStart"/>
      <w:r w:rsidRPr="00201DD1">
        <w:rPr>
          <w:rFonts w:ascii="Times New Roman" w:eastAsia="Times New Roman" w:hAnsi="Times New Roman" w:cs="Times New Roman"/>
          <w:kern w:val="0"/>
          <w:lang w:eastAsia="en-GB"/>
          <w14:ligatures w14:val="none"/>
        </w:rPr>
        <w:t>nas</w:t>
      </w:r>
      <w:proofErr w:type="spellEnd"/>
      <w:r w:rsidRPr="00201DD1">
        <w:rPr>
          <w:rFonts w:ascii="Times New Roman" w:eastAsia="Times New Roman" w:hAnsi="Times New Roman" w:cs="Times New Roman"/>
          <w:kern w:val="0"/>
          <w:lang w:eastAsia="en-GB"/>
          <w14:ligatures w14:val="none"/>
        </w:rPr>
        <w:t xml:space="preserve"> </w:t>
      </w:r>
      <w:proofErr w:type="spellStart"/>
      <w:r w:rsidRPr="00201DD1">
        <w:rPr>
          <w:rFonts w:ascii="Times New Roman" w:eastAsia="Times New Roman" w:hAnsi="Times New Roman" w:cs="Times New Roman"/>
          <w:kern w:val="0"/>
          <w:lang w:eastAsia="en-GB"/>
          <w14:ligatures w14:val="none"/>
        </w:rPr>
        <w:t>synology</w:t>
      </w:r>
      <w:proofErr w:type="spellEnd"/>
      <w:r w:rsidRPr="00201DD1">
        <w:rPr>
          <w:rFonts w:ascii="Times New Roman" w:eastAsia="Times New Roman" w:hAnsi="Times New Roman" w:cs="Times New Roman"/>
          <w:kern w:val="0"/>
          <w:lang w:eastAsia="en-GB"/>
          <w14:ligatures w14:val="none"/>
        </w:rPr>
        <w:t xml:space="preserve"> or </w:t>
      </w:r>
      <w:proofErr w:type="spellStart"/>
      <w:r w:rsidRPr="00201DD1">
        <w:rPr>
          <w:rFonts w:ascii="Times New Roman" w:eastAsia="Times New Roman" w:hAnsi="Times New Roman" w:cs="Times New Roman"/>
          <w:kern w:val="0"/>
          <w:lang w:eastAsia="en-GB"/>
          <w14:ligatures w14:val="none"/>
        </w:rPr>
        <w:t>qnap</w:t>
      </w:r>
      <w:proofErr w:type="spellEnd"/>
      <w:r w:rsidRPr="00201DD1">
        <w:rPr>
          <w:rFonts w:ascii="Times New Roman" w:eastAsia="Times New Roman" w:hAnsi="Times New Roman" w:cs="Times New Roman"/>
          <w:kern w:val="0"/>
          <w:lang w:eastAsia="en-GB"/>
          <w14:ligatures w14:val="none"/>
        </w:rPr>
        <w:t xml:space="preserve"> as you suggested. Apart from that I also have a Mac mini with 256 </w:t>
      </w:r>
      <w:proofErr w:type="spellStart"/>
      <w:r w:rsidRPr="00201DD1">
        <w:rPr>
          <w:rFonts w:ascii="Times New Roman" w:eastAsia="Times New Roman" w:hAnsi="Times New Roman" w:cs="Times New Roman"/>
          <w:kern w:val="0"/>
          <w:lang w:eastAsia="en-GB"/>
          <w14:ligatures w14:val="none"/>
        </w:rPr>
        <w:t>gb</w:t>
      </w:r>
      <w:proofErr w:type="spellEnd"/>
      <w:r w:rsidRPr="00201DD1">
        <w:rPr>
          <w:rFonts w:ascii="Times New Roman" w:eastAsia="Times New Roman" w:hAnsi="Times New Roman" w:cs="Times New Roman"/>
          <w:kern w:val="0"/>
          <w:lang w:eastAsia="en-GB"/>
          <w14:ligatures w14:val="none"/>
        </w:rPr>
        <w:t xml:space="preserve"> storage, m1. Can you help me calculate any other cost such as subscription and software licenses for building </w:t>
      </w:r>
      <w:proofErr w:type="gramStart"/>
      <w:r w:rsidRPr="00201DD1">
        <w:rPr>
          <w:rFonts w:ascii="Times New Roman" w:eastAsia="Times New Roman" w:hAnsi="Times New Roman" w:cs="Times New Roman"/>
          <w:kern w:val="0"/>
          <w:lang w:eastAsia="en-GB"/>
          <w14:ligatures w14:val="none"/>
        </w:rPr>
        <w:t>LMS</w:t>
      </w:r>
      <w:proofErr w:type="gramEnd"/>
      <w:r w:rsidRPr="00201DD1">
        <w:rPr>
          <w:rFonts w:ascii="Times New Roman" w:eastAsia="Times New Roman" w:hAnsi="Times New Roman" w:cs="Times New Roman"/>
          <w:kern w:val="0"/>
          <w:lang w:eastAsia="en-GB"/>
          <w14:ligatures w14:val="none"/>
        </w:rPr>
        <w:t xml:space="preserve"> </w:t>
      </w:r>
    </w:p>
    <w:p w14:paraId="60E303C1" w14:textId="77777777" w:rsidR="00201DD1" w:rsidRPr="00201DD1" w:rsidRDefault="00201DD1" w:rsidP="00201DD1">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01DD1">
        <w:rPr>
          <w:rFonts w:ascii="Times New Roman" w:eastAsia="Times New Roman" w:hAnsi="Times New Roman" w:cs="Times New Roman"/>
          <w:b/>
          <w:bCs/>
          <w:kern w:val="0"/>
          <w:sz w:val="15"/>
          <w:szCs w:val="15"/>
          <w:lang w:eastAsia="en-GB"/>
          <w14:ligatures w14:val="none"/>
        </w:rPr>
        <w:t>ChatGPT said:</w:t>
      </w:r>
    </w:p>
    <w:p w14:paraId="0013E3DA"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ChatGPT</w:t>
      </w:r>
    </w:p>
    <w:p w14:paraId="1618C26B"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Building an LMS with a </w:t>
      </w:r>
      <w:r w:rsidRPr="00201DD1">
        <w:rPr>
          <w:rFonts w:ascii="Times New Roman" w:eastAsia="Times New Roman" w:hAnsi="Times New Roman" w:cs="Times New Roman"/>
          <w:b/>
          <w:bCs/>
          <w:kern w:val="0"/>
          <w:lang w:eastAsia="en-GB"/>
          <w14:ligatures w14:val="none"/>
        </w:rPr>
        <w:t>Mac Mini</w:t>
      </w:r>
      <w:r w:rsidRPr="00201DD1">
        <w:rPr>
          <w:rFonts w:ascii="Times New Roman" w:eastAsia="Times New Roman" w:hAnsi="Times New Roman" w:cs="Times New Roman"/>
          <w:kern w:val="0"/>
          <w:lang w:eastAsia="en-GB"/>
          <w14:ligatures w14:val="none"/>
        </w:rPr>
        <w:t xml:space="preserve"> and a </w:t>
      </w:r>
      <w:r w:rsidRPr="00201DD1">
        <w:rPr>
          <w:rFonts w:ascii="Times New Roman" w:eastAsia="Times New Roman" w:hAnsi="Times New Roman" w:cs="Times New Roman"/>
          <w:b/>
          <w:bCs/>
          <w:kern w:val="0"/>
          <w:lang w:eastAsia="en-GB"/>
          <w14:ligatures w14:val="none"/>
        </w:rPr>
        <w:t>cost-effective NAS</w:t>
      </w:r>
      <w:r w:rsidRPr="00201DD1">
        <w:rPr>
          <w:rFonts w:ascii="Times New Roman" w:eastAsia="Times New Roman" w:hAnsi="Times New Roman" w:cs="Times New Roman"/>
          <w:kern w:val="0"/>
          <w:lang w:eastAsia="en-GB"/>
          <w14:ligatures w14:val="none"/>
        </w:rPr>
        <w:t xml:space="preserve"> is a great combination for development and deployment. Let’s break down the potential costs for subscriptions, software licenses, and other requirements.</w:t>
      </w:r>
    </w:p>
    <w:p w14:paraId="4EE73A65"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32010B08">
          <v:rect id="_x0000_i1064" alt="" style="width:451.3pt;height:.05pt;mso-width-percent:0;mso-height-percent:0;mso-width-percent:0;mso-height-percent:0" o:hralign="center" o:hrstd="t" o:hr="t" fillcolor="#a0a0a0" stroked="f"/>
        </w:pict>
      </w:r>
    </w:p>
    <w:p w14:paraId="17B80CAE"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1. Hardware</w:t>
      </w:r>
    </w:p>
    <w:p w14:paraId="0ACB2444" w14:textId="77777777" w:rsidR="00201DD1" w:rsidRPr="00201DD1" w:rsidRDefault="00201DD1" w:rsidP="00201DD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Mac Mini (M1)</w:t>
      </w:r>
      <w:r w:rsidRPr="00201DD1">
        <w:rPr>
          <w:rFonts w:ascii="Times New Roman" w:eastAsia="Times New Roman" w:hAnsi="Times New Roman" w:cs="Times New Roman"/>
          <w:kern w:val="0"/>
          <w:lang w:eastAsia="en-GB"/>
          <w14:ligatures w14:val="none"/>
        </w:rPr>
        <w:t>: Already available; sufficient for development and local deployment testing.</w:t>
      </w:r>
    </w:p>
    <w:p w14:paraId="2E3AE8E5" w14:textId="77777777" w:rsidR="00201DD1" w:rsidRPr="00201DD1" w:rsidRDefault="00201DD1" w:rsidP="00201DD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NAS</w:t>
      </w:r>
      <w:r w:rsidRPr="00201DD1">
        <w:rPr>
          <w:rFonts w:ascii="Times New Roman" w:eastAsia="Times New Roman" w:hAnsi="Times New Roman" w:cs="Times New Roman"/>
          <w:kern w:val="0"/>
          <w:lang w:eastAsia="en-GB"/>
          <w14:ligatures w14:val="none"/>
        </w:rPr>
        <w:t xml:space="preserve"> (Optional for Deployment):</w:t>
      </w:r>
    </w:p>
    <w:p w14:paraId="250568C4" w14:textId="77777777" w:rsidR="00201DD1" w:rsidRPr="00201DD1" w:rsidRDefault="00201DD1" w:rsidP="00201DD1">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Synology DS220+ (</w:t>
      </w:r>
      <w:del w:id="0" w:author="Unknown">
        <w:r w:rsidRPr="00201DD1">
          <w:rPr>
            <w:rFonts w:ascii="Times New Roman" w:eastAsia="Times New Roman" w:hAnsi="Times New Roman" w:cs="Times New Roman"/>
            <w:kern w:val="0"/>
            <w:lang w:eastAsia="en-GB"/>
            <w14:ligatures w14:val="none"/>
          </w:rPr>
          <w:delText>$299) or QNAP TS-251D (</w:delText>
        </w:r>
      </w:del>
      <w:r w:rsidRPr="00201DD1">
        <w:rPr>
          <w:rFonts w:ascii="Times New Roman" w:eastAsia="Times New Roman" w:hAnsi="Times New Roman" w:cs="Times New Roman"/>
          <w:kern w:val="0"/>
          <w:lang w:eastAsia="en-GB"/>
          <w14:ligatures w14:val="none"/>
        </w:rPr>
        <w:t>$250).</w:t>
      </w:r>
    </w:p>
    <w:p w14:paraId="5B90FD4B" w14:textId="77777777" w:rsidR="00201DD1" w:rsidRPr="00201DD1" w:rsidRDefault="00201DD1" w:rsidP="00201DD1">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Add storage: 2 x 4TB drives for RAID (~$200–$250).</w:t>
      </w:r>
    </w:p>
    <w:p w14:paraId="64521B22"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6D1112C9">
          <v:rect id="_x0000_i1063" alt="" style="width:451.3pt;height:.05pt;mso-width-percent:0;mso-height-percent:0;mso-width-percent:0;mso-height-percent:0" o:hralign="center" o:hrstd="t" o:hr="t" fillcolor="#a0a0a0" stroked="f"/>
        </w:pict>
      </w:r>
    </w:p>
    <w:p w14:paraId="3CE7CEFA"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2. Software and Tools</w:t>
      </w:r>
    </w:p>
    <w:p w14:paraId="23FC2EAE"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Free Options:</w:t>
      </w:r>
    </w:p>
    <w:p w14:paraId="1C97853B" w14:textId="77777777" w:rsidR="00201DD1" w:rsidRPr="00201DD1" w:rsidRDefault="00201DD1" w:rsidP="00201DD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Backend</w:t>
      </w:r>
      <w:r w:rsidRPr="00201DD1">
        <w:rPr>
          <w:rFonts w:ascii="Times New Roman" w:eastAsia="Times New Roman" w:hAnsi="Times New Roman" w:cs="Times New Roman"/>
          <w:kern w:val="0"/>
          <w:lang w:eastAsia="en-GB"/>
          <w14:ligatures w14:val="none"/>
        </w:rPr>
        <w:t>:</w:t>
      </w:r>
    </w:p>
    <w:p w14:paraId="7BDEEEDD" w14:textId="77777777" w:rsidR="00201DD1" w:rsidRPr="00201DD1" w:rsidRDefault="00201DD1" w:rsidP="00201DD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Python</w:t>
      </w:r>
      <w:r w:rsidRPr="00201DD1">
        <w:rPr>
          <w:rFonts w:ascii="Times New Roman" w:eastAsia="Times New Roman" w:hAnsi="Times New Roman" w:cs="Times New Roman"/>
          <w:kern w:val="0"/>
          <w:lang w:eastAsia="en-GB"/>
          <w14:ligatures w14:val="none"/>
        </w:rPr>
        <w:t>: Free and open-source.</w:t>
      </w:r>
    </w:p>
    <w:p w14:paraId="327E8A99" w14:textId="77777777" w:rsidR="00201DD1" w:rsidRPr="00201DD1" w:rsidRDefault="00201DD1" w:rsidP="00201DD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Flask/Django</w:t>
      </w:r>
      <w:r w:rsidRPr="00201DD1">
        <w:rPr>
          <w:rFonts w:ascii="Times New Roman" w:eastAsia="Times New Roman" w:hAnsi="Times New Roman" w:cs="Times New Roman"/>
          <w:kern w:val="0"/>
          <w:lang w:eastAsia="en-GB"/>
          <w14:ligatures w14:val="none"/>
        </w:rPr>
        <w:t>: Free frameworks.</w:t>
      </w:r>
    </w:p>
    <w:p w14:paraId="3B97E23B" w14:textId="77777777" w:rsidR="00201DD1" w:rsidRPr="00201DD1" w:rsidRDefault="00201DD1" w:rsidP="00201DD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Frontend</w:t>
      </w:r>
      <w:r w:rsidRPr="00201DD1">
        <w:rPr>
          <w:rFonts w:ascii="Times New Roman" w:eastAsia="Times New Roman" w:hAnsi="Times New Roman" w:cs="Times New Roman"/>
          <w:kern w:val="0"/>
          <w:lang w:eastAsia="en-GB"/>
          <w14:ligatures w14:val="none"/>
        </w:rPr>
        <w:t>:</w:t>
      </w:r>
    </w:p>
    <w:p w14:paraId="4CCEB252" w14:textId="77777777" w:rsidR="00201DD1" w:rsidRPr="00201DD1" w:rsidRDefault="00201DD1" w:rsidP="00201DD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React</w:t>
      </w:r>
      <w:r w:rsidRPr="00201DD1">
        <w:rPr>
          <w:rFonts w:ascii="Times New Roman" w:eastAsia="Times New Roman" w:hAnsi="Times New Roman" w:cs="Times New Roman"/>
          <w:kern w:val="0"/>
          <w:lang w:eastAsia="en-GB"/>
          <w14:ligatures w14:val="none"/>
        </w:rPr>
        <w:t>: Free and open-source.</w:t>
      </w:r>
    </w:p>
    <w:p w14:paraId="309BD92B" w14:textId="77777777" w:rsidR="00201DD1" w:rsidRPr="00201DD1" w:rsidRDefault="00201DD1" w:rsidP="00201DD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Database</w:t>
      </w:r>
      <w:r w:rsidRPr="00201DD1">
        <w:rPr>
          <w:rFonts w:ascii="Times New Roman" w:eastAsia="Times New Roman" w:hAnsi="Times New Roman" w:cs="Times New Roman"/>
          <w:kern w:val="0"/>
          <w:lang w:eastAsia="en-GB"/>
          <w14:ligatures w14:val="none"/>
        </w:rPr>
        <w:t>:</w:t>
      </w:r>
    </w:p>
    <w:p w14:paraId="65E7173E" w14:textId="77777777" w:rsidR="00201DD1" w:rsidRPr="00201DD1" w:rsidRDefault="00201DD1" w:rsidP="00201DD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SQLite</w:t>
      </w:r>
      <w:r w:rsidRPr="00201DD1">
        <w:rPr>
          <w:rFonts w:ascii="Times New Roman" w:eastAsia="Times New Roman" w:hAnsi="Times New Roman" w:cs="Times New Roman"/>
          <w:kern w:val="0"/>
          <w:lang w:eastAsia="en-GB"/>
          <w14:ligatures w14:val="none"/>
        </w:rPr>
        <w:t xml:space="preserve"> (default for lightweight use): Free.</w:t>
      </w:r>
    </w:p>
    <w:p w14:paraId="6D739072" w14:textId="77777777" w:rsidR="00201DD1" w:rsidRPr="00201DD1" w:rsidRDefault="00201DD1" w:rsidP="00201DD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PostgreSQL/MySQL</w:t>
      </w:r>
      <w:r w:rsidRPr="00201DD1">
        <w:rPr>
          <w:rFonts w:ascii="Times New Roman" w:eastAsia="Times New Roman" w:hAnsi="Times New Roman" w:cs="Times New Roman"/>
          <w:kern w:val="0"/>
          <w:lang w:eastAsia="en-GB"/>
          <w14:ligatures w14:val="none"/>
        </w:rPr>
        <w:t>: Free community editions.</w:t>
      </w:r>
    </w:p>
    <w:p w14:paraId="057946FA" w14:textId="77777777" w:rsidR="00201DD1" w:rsidRPr="00201DD1" w:rsidRDefault="00201DD1" w:rsidP="00201DD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Deployment</w:t>
      </w:r>
      <w:r w:rsidRPr="00201DD1">
        <w:rPr>
          <w:rFonts w:ascii="Times New Roman" w:eastAsia="Times New Roman" w:hAnsi="Times New Roman" w:cs="Times New Roman"/>
          <w:kern w:val="0"/>
          <w:lang w:eastAsia="en-GB"/>
          <w14:ligatures w14:val="none"/>
        </w:rPr>
        <w:t>:</w:t>
      </w:r>
    </w:p>
    <w:p w14:paraId="18A4851E" w14:textId="77777777" w:rsidR="00201DD1" w:rsidRPr="00201DD1" w:rsidRDefault="00201DD1" w:rsidP="00201DD1">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your NAS or a cloud platform’s free tier (e.g., AWS, Heroku, or </w:t>
      </w:r>
      <w:proofErr w:type="spellStart"/>
      <w:r w:rsidRPr="00201DD1">
        <w:rPr>
          <w:rFonts w:ascii="Times New Roman" w:eastAsia="Times New Roman" w:hAnsi="Times New Roman" w:cs="Times New Roman"/>
          <w:kern w:val="0"/>
          <w:lang w:eastAsia="en-GB"/>
          <w14:ligatures w14:val="none"/>
        </w:rPr>
        <w:t>DigitalOcean</w:t>
      </w:r>
      <w:proofErr w:type="spellEnd"/>
      <w:r w:rsidRPr="00201DD1">
        <w:rPr>
          <w:rFonts w:ascii="Times New Roman" w:eastAsia="Times New Roman" w:hAnsi="Times New Roman" w:cs="Times New Roman"/>
          <w:kern w:val="0"/>
          <w:lang w:eastAsia="en-GB"/>
          <w14:ligatures w14:val="none"/>
        </w:rPr>
        <w:t>).</w:t>
      </w:r>
    </w:p>
    <w:p w14:paraId="7A938E63"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Optional Paid Subscriptions: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3109"/>
        <w:gridCol w:w="3987"/>
      </w:tblGrid>
      <w:tr w:rsidR="00201DD1" w:rsidRPr="00201DD1" w14:paraId="65404534" w14:textId="77777777" w:rsidTr="00201DD1">
        <w:trPr>
          <w:tblHeader/>
          <w:tblCellSpacing w:w="15" w:type="dxa"/>
        </w:trPr>
        <w:tc>
          <w:tcPr>
            <w:tcW w:w="0" w:type="auto"/>
            <w:vAlign w:val="center"/>
            <w:hideMark/>
          </w:tcPr>
          <w:p w14:paraId="09CA588A"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Tool</w:t>
            </w:r>
          </w:p>
        </w:tc>
        <w:tc>
          <w:tcPr>
            <w:tcW w:w="0" w:type="auto"/>
            <w:vAlign w:val="center"/>
            <w:hideMark/>
          </w:tcPr>
          <w:p w14:paraId="32B36141"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Use Case</w:t>
            </w:r>
          </w:p>
        </w:tc>
        <w:tc>
          <w:tcPr>
            <w:tcW w:w="0" w:type="auto"/>
            <w:vAlign w:val="center"/>
            <w:hideMark/>
          </w:tcPr>
          <w:p w14:paraId="26A6BA28"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Cost</w:t>
            </w:r>
          </w:p>
        </w:tc>
      </w:tr>
      <w:tr w:rsidR="00201DD1" w:rsidRPr="00201DD1" w14:paraId="4078F82E" w14:textId="77777777" w:rsidTr="00201DD1">
        <w:trPr>
          <w:tblCellSpacing w:w="15" w:type="dxa"/>
        </w:trPr>
        <w:tc>
          <w:tcPr>
            <w:tcW w:w="0" w:type="auto"/>
            <w:vAlign w:val="center"/>
            <w:hideMark/>
          </w:tcPr>
          <w:p w14:paraId="6DABD054"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Cloud API</w:t>
            </w:r>
          </w:p>
        </w:tc>
        <w:tc>
          <w:tcPr>
            <w:tcW w:w="0" w:type="auto"/>
            <w:vAlign w:val="center"/>
            <w:hideMark/>
          </w:tcPr>
          <w:p w14:paraId="73640AB1"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SCORM content support</w:t>
            </w:r>
          </w:p>
        </w:tc>
        <w:tc>
          <w:tcPr>
            <w:tcW w:w="0" w:type="auto"/>
            <w:vAlign w:val="center"/>
            <w:hideMark/>
          </w:tcPr>
          <w:p w14:paraId="5FFB22F5"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Starts at $75/month (small teams).</w:t>
            </w:r>
          </w:p>
        </w:tc>
      </w:tr>
      <w:tr w:rsidR="00201DD1" w:rsidRPr="00201DD1" w14:paraId="0C619099" w14:textId="77777777" w:rsidTr="00201DD1">
        <w:trPr>
          <w:tblCellSpacing w:w="15" w:type="dxa"/>
        </w:trPr>
        <w:tc>
          <w:tcPr>
            <w:tcW w:w="0" w:type="auto"/>
            <w:vAlign w:val="center"/>
            <w:hideMark/>
          </w:tcPr>
          <w:p w14:paraId="7BD5DB1E"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GitHub Pro</w:t>
            </w:r>
          </w:p>
        </w:tc>
        <w:tc>
          <w:tcPr>
            <w:tcW w:w="0" w:type="auto"/>
            <w:vAlign w:val="center"/>
            <w:hideMark/>
          </w:tcPr>
          <w:p w14:paraId="56440901"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Private repositories and collaboration</w:t>
            </w:r>
          </w:p>
        </w:tc>
        <w:tc>
          <w:tcPr>
            <w:tcW w:w="0" w:type="auto"/>
            <w:vAlign w:val="center"/>
            <w:hideMark/>
          </w:tcPr>
          <w:p w14:paraId="0B1A55FD"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$4/month (optional; free tier available).</w:t>
            </w:r>
          </w:p>
        </w:tc>
      </w:tr>
      <w:tr w:rsidR="00201DD1" w:rsidRPr="00201DD1" w14:paraId="0652C144" w14:textId="77777777" w:rsidTr="00201DD1">
        <w:trPr>
          <w:tblCellSpacing w:w="15" w:type="dxa"/>
        </w:trPr>
        <w:tc>
          <w:tcPr>
            <w:tcW w:w="0" w:type="auto"/>
            <w:vAlign w:val="center"/>
            <w:hideMark/>
          </w:tcPr>
          <w:p w14:paraId="15F4EE37"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Docker Desktop Pro</w:t>
            </w:r>
          </w:p>
        </w:tc>
        <w:tc>
          <w:tcPr>
            <w:tcW w:w="0" w:type="auto"/>
            <w:vAlign w:val="center"/>
            <w:hideMark/>
          </w:tcPr>
          <w:p w14:paraId="70636308"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Containerized development environment</w:t>
            </w:r>
          </w:p>
        </w:tc>
        <w:tc>
          <w:tcPr>
            <w:tcW w:w="0" w:type="auto"/>
            <w:vAlign w:val="center"/>
            <w:hideMark/>
          </w:tcPr>
          <w:p w14:paraId="2FDB2CCF"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$5/month (optional; free tier available).</w:t>
            </w:r>
          </w:p>
        </w:tc>
      </w:tr>
      <w:tr w:rsidR="00201DD1" w:rsidRPr="00201DD1" w14:paraId="0E38C0EE" w14:textId="77777777" w:rsidTr="00201DD1">
        <w:trPr>
          <w:tblCellSpacing w:w="15" w:type="dxa"/>
        </w:trPr>
        <w:tc>
          <w:tcPr>
            <w:tcW w:w="0" w:type="auto"/>
            <w:vAlign w:val="center"/>
            <w:hideMark/>
          </w:tcPr>
          <w:p w14:paraId="2FCD0CCB"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SendGrid</w:t>
            </w:r>
          </w:p>
        </w:tc>
        <w:tc>
          <w:tcPr>
            <w:tcW w:w="0" w:type="auto"/>
            <w:vAlign w:val="center"/>
            <w:hideMark/>
          </w:tcPr>
          <w:p w14:paraId="68709F5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Email notifications</w:t>
            </w:r>
          </w:p>
        </w:tc>
        <w:tc>
          <w:tcPr>
            <w:tcW w:w="0" w:type="auto"/>
            <w:vAlign w:val="center"/>
            <w:hideMark/>
          </w:tcPr>
          <w:p w14:paraId="439D8D0B"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 for up to 100 emails/day; paid starts at $15/month.</w:t>
            </w:r>
          </w:p>
        </w:tc>
      </w:tr>
      <w:tr w:rsidR="00201DD1" w:rsidRPr="00201DD1" w14:paraId="709C2B42" w14:textId="77777777" w:rsidTr="00201DD1">
        <w:trPr>
          <w:tblCellSpacing w:w="15" w:type="dxa"/>
        </w:trPr>
        <w:tc>
          <w:tcPr>
            <w:tcW w:w="0" w:type="auto"/>
            <w:vAlign w:val="center"/>
            <w:hideMark/>
          </w:tcPr>
          <w:p w14:paraId="324E2D73"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Stripe/PayPal</w:t>
            </w:r>
          </w:p>
        </w:tc>
        <w:tc>
          <w:tcPr>
            <w:tcW w:w="0" w:type="auto"/>
            <w:vAlign w:val="center"/>
            <w:hideMark/>
          </w:tcPr>
          <w:p w14:paraId="7C32571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Payment processing</w:t>
            </w:r>
          </w:p>
        </w:tc>
        <w:tc>
          <w:tcPr>
            <w:tcW w:w="0" w:type="auto"/>
            <w:vAlign w:val="center"/>
            <w:hideMark/>
          </w:tcPr>
          <w:p w14:paraId="3243DDAE"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Transaction fees (e.g., 2.9% + $0.30 per payment).</w:t>
            </w:r>
          </w:p>
        </w:tc>
      </w:tr>
    </w:tbl>
    <w:p w14:paraId="32347505"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430AA3E7">
          <v:rect id="_x0000_i1062" alt="" style="width:451.3pt;height:.05pt;mso-width-percent:0;mso-height-percent:0;mso-width-percent:0;mso-height-percent:0" o:hralign="center" o:hrstd="t" o:hr="t" fillcolor="#a0a0a0" stroked="f"/>
        </w:pict>
      </w:r>
    </w:p>
    <w:p w14:paraId="217A05FA"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3. Hosting (Deployment Costs)</w:t>
      </w:r>
    </w:p>
    <w:p w14:paraId="61441465"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If you don’t want to use your NAS for deployment, consider these cloud hosting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2"/>
        <w:gridCol w:w="3668"/>
        <w:gridCol w:w="3496"/>
      </w:tblGrid>
      <w:tr w:rsidR="00201DD1" w:rsidRPr="00201DD1" w14:paraId="3EE9E05C" w14:textId="77777777" w:rsidTr="00201DD1">
        <w:trPr>
          <w:tblHeader/>
          <w:tblCellSpacing w:w="15" w:type="dxa"/>
        </w:trPr>
        <w:tc>
          <w:tcPr>
            <w:tcW w:w="0" w:type="auto"/>
            <w:vAlign w:val="center"/>
            <w:hideMark/>
          </w:tcPr>
          <w:p w14:paraId="0BCF58F6"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Platform</w:t>
            </w:r>
          </w:p>
        </w:tc>
        <w:tc>
          <w:tcPr>
            <w:tcW w:w="0" w:type="auto"/>
            <w:vAlign w:val="center"/>
            <w:hideMark/>
          </w:tcPr>
          <w:p w14:paraId="2C9488EB"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Features</w:t>
            </w:r>
          </w:p>
        </w:tc>
        <w:tc>
          <w:tcPr>
            <w:tcW w:w="0" w:type="auto"/>
            <w:vAlign w:val="center"/>
            <w:hideMark/>
          </w:tcPr>
          <w:p w14:paraId="59557803"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Cost</w:t>
            </w:r>
          </w:p>
        </w:tc>
      </w:tr>
      <w:tr w:rsidR="00201DD1" w:rsidRPr="00201DD1" w14:paraId="68D0A57E" w14:textId="77777777" w:rsidTr="00201DD1">
        <w:trPr>
          <w:tblCellSpacing w:w="15" w:type="dxa"/>
        </w:trPr>
        <w:tc>
          <w:tcPr>
            <w:tcW w:w="0" w:type="auto"/>
            <w:vAlign w:val="center"/>
            <w:hideMark/>
          </w:tcPr>
          <w:p w14:paraId="2D50F80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Heroku</w:t>
            </w:r>
          </w:p>
        </w:tc>
        <w:tc>
          <w:tcPr>
            <w:tcW w:w="0" w:type="auto"/>
            <w:vAlign w:val="center"/>
            <w:hideMark/>
          </w:tcPr>
          <w:p w14:paraId="1647C66A"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Beginner-friendly; free tier (limited dynos).</w:t>
            </w:r>
          </w:p>
        </w:tc>
        <w:tc>
          <w:tcPr>
            <w:tcW w:w="0" w:type="auto"/>
            <w:vAlign w:val="center"/>
            <w:hideMark/>
          </w:tcPr>
          <w:p w14:paraId="5A9387E1"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$0 for testing; $7+/month for hobby plans.</w:t>
            </w:r>
          </w:p>
        </w:tc>
      </w:tr>
      <w:tr w:rsidR="00201DD1" w:rsidRPr="00201DD1" w14:paraId="72E7CC6F" w14:textId="77777777" w:rsidTr="00201DD1">
        <w:trPr>
          <w:tblCellSpacing w:w="15" w:type="dxa"/>
        </w:trPr>
        <w:tc>
          <w:tcPr>
            <w:tcW w:w="0" w:type="auto"/>
            <w:vAlign w:val="center"/>
            <w:hideMark/>
          </w:tcPr>
          <w:p w14:paraId="2769BC0D"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 xml:space="preserve">AWS </w:t>
            </w:r>
            <w:proofErr w:type="spellStart"/>
            <w:r w:rsidRPr="00201DD1">
              <w:rPr>
                <w:rFonts w:ascii="Times New Roman" w:eastAsia="Times New Roman" w:hAnsi="Times New Roman" w:cs="Times New Roman"/>
                <w:b/>
                <w:bCs/>
                <w:kern w:val="0"/>
                <w:lang w:eastAsia="en-GB"/>
                <w14:ligatures w14:val="none"/>
              </w:rPr>
              <w:t>Lightsail</w:t>
            </w:r>
            <w:proofErr w:type="spellEnd"/>
          </w:p>
        </w:tc>
        <w:tc>
          <w:tcPr>
            <w:tcW w:w="0" w:type="auto"/>
            <w:vAlign w:val="center"/>
            <w:hideMark/>
          </w:tcPr>
          <w:p w14:paraId="1E5FFA11"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VPS hosting; great for scalable deployments.</w:t>
            </w:r>
          </w:p>
        </w:tc>
        <w:tc>
          <w:tcPr>
            <w:tcW w:w="0" w:type="auto"/>
            <w:vAlign w:val="center"/>
            <w:hideMark/>
          </w:tcPr>
          <w:p w14:paraId="6309329E"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Starts at $3.50/month.</w:t>
            </w:r>
          </w:p>
        </w:tc>
      </w:tr>
      <w:tr w:rsidR="00201DD1" w:rsidRPr="00201DD1" w14:paraId="7A435955" w14:textId="77777777" w:rsidTr="00201DD1">
        <w:trPr>
          <w:tblCellSpacing w:w="15" w:type="dxa"/>
        </w:trPr>
        <w:tc>
          <w:tcPr>
            <w:tcW w:w="0" w:type="auto"/>
            <w:vAlign w:val="center"/>
            <w:hideMark/>
          </w:tcPr>
          <w:p w14:paraId="419AB3E3" w14:textId="77777777" w:rsidR="00201DD1" w:rsidRPr="00201DD1" w:rsidRDefault="00201DD1" w:rsidP="00201DD1">
            <w:pPr>
              <w:rPr>
                <w:rFonts w:ascii="Times New Roman" w:eastAsia="Times New Roman" w:hAnsi="Times New Roman" w:cs="Times New Roman"/>
                <w:kern w:val="0"/>
                <w:lang w:eastAsia="en-GB"/>
                <w14:ligatures w14:val="none"/>
              </w:rPr>
            </w:pPr>
            <w:proofErr w:type="spellStart"/>
            <w:r w:rsidRPr="00201DD1">
              <w:rPr>
                <w:rFonts w:ascii="Times New Roman" w:eastAsia="Times New Roman" w:hAnsi="Times New Roman" w:cs="Times New Roman"/>
                <w:b/>
                <w:bCs/>
                <w:kern w:val="0"/>
                <w:lang w:eastAsia="en-GB"/>
                <w14:ligatures w14:val="none"/>
              </w:rPr>
              <w:t>DigitalOcean</w:t>
            </w:r>
            <w:proofErr w:type="spellEnd"/>
          </w:p>
        </w:tc>
        <w:tc>
          <w:tcPr>
            <w:tcW w:w="0" w:type="auto"/>
            <w:vAlign w:val="center"/>
            <w:hideMark/>
          </w:tcPr>
          <w:p w14:paraId="66F3E527"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VPS hosting for small apps.</w:t>
            </w:r>
          </w:p>
        </w:tc>
        <w:tc>
          <w:tcPr>
            <w:tcW w:w="0" w:type="auto"/>
            <w:vAlign w:val="center"/>
            <w:hideMark/>
          </w:tcPr>
          <w:p w14:paraId="35AAF344"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Starts at $5/month.</w:t>
            </w:r>
          </w:p>
        </w:tc>
      </w:tr>
      <w:tr w:rsidR="00201DD1" w:rsidRPr="00201DD1" w14:paraId="13DD2057" w14:textId="77777777" w:rsidTr="00201DD1">
        <w:trPr>
          <w:tblCellSpacing w:w="15" w:type="dxa"/>
        </w:trPr>
        <w:tc>
          <w:tcPr>
            <w:tcW w:w="0" w:type="auto"/>
            <w:vAlign w:val="center"/>
            <w:hideMark/>
          </w:tcPr>
          <w:p w14:paraId="04C705B9"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PythonAnywhere</w:t>
            </w:r>
          </w:p>
        </w:tc>
        <w:tc>
          <w:tcPr>
            <w:tcW w:w="0" w:type="auto"/>
            <w:vAlign w:val="center"/>
            <w:hideMark/>
          </w:tcPr>
          <w:p w14:paraId="623336CA"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Python-specific hosting.</w:t>
            </w:r>
          </w:p>
        </w:tc>
        <w:tc>
          <w:tcPr>
            <w:tcW w:w="0" w:type="auto"/>
            <w:vAlign w:val="center"/>
            <w:hideMark/>
          </w:tcPr>
          <w:p w14:paraId="61C9C024"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Free </w:t>
            </w:r>
            <w:proofErr w:type="gramStart"/>
            <w:r w:rsidRPr="00201DD1">
              <w:rPr>
                <w:rFonts w:ascii="Times New Roman" w:eastAsia="Times New Roman" w:hAnsi="Times New Roman" w:cs="Times New Roman"/>
                <w:kern w:val="0"/>
                <w:lang w:eastAsia="en-GB"/>
                <w14:ligatures w14:val="none"/>
              </w:rPr>
              <w:t>tier;</w:t>
            </w:r>
            <w:proofErr w:type="gramEnd"/>
            <w:r w:rsidRPr="00201DD1">
              <w:rPr>
                <w:rFonts w:ascii="Times New Roman" w:eastAsia="Times New Roman" w:hAnsi="Times New Roman" w:cs="Times New Roman"/>
                <w:kern w:val="0"/>
                <w:lang w:eastAsia="en-GB"/>
                <w14:ligatures w14:val="none"/>
              </w:rPr>
              <w:t xml:space="preserve"> paid plans start at $5/month.</w:t>
            </w:r>
          </w:p>
        </w:tc>
      </w:tr>
    </w:tbl>
    <w:p w14:paraId="252E555E"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0A3EAA91">
          <v:rect id="_x0000_i1061" alt="" style="width:451.3pt;height:.05pt;mso-width-percent:0;mso-height-percent:0;mso-width-percent:0;mso-height-percent:0" o:hralign="center" o:hrstd="t" o:hr="t" fillcolor="#a0a0a0" stroked="f"/>
        </w:pict>
      </w:r>
    </w:p>
    <w:p w14:paraId="7D8DAD9E"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4. Domains and SSL Certificates</w:t>
      </w:r>
    </w:p>
    <w:p w14:paraId="3F4A88A0" w14:textId="77777777" w:rsidR="00201DD1" w:rsidRPr="00201DD1" w:rsidRDefault="00201DD1" w:rsidP="00201DD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Custom Domain</w:t>
      </w:r>
      <w:r w:rsidRPr="00201DD1">
        <w:rPr>
          <w:rFonts w:ascii="Times New Roman" w:eastAsia="Times New Roman" w:hAnsi="Times New Roman" w:cs="Times New Roman"/>
          <w:kern w:val="0"/>
          <w:lang w:eastAsia="en-GB"/>
          <w14:ligatures w14:val="none"/>
        </w:rPr>
        <w:t xml:space="preserve"> (optional):</w:t>
      </w:r>
    </w:p>
    <w:p w14:paraId="29683047" w14:textId="77777777" w:rsidR="00201DD1" w:rsidRPr="00201DD1" w:rsidRDefault="00201DD1" w:rsidP="00201DD1">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a domain for branding (e.g., </w:t>
      </w:r>
      <w:r w:rsidRPr="00201DD1">
        <w:rPr>
          <w:rFonts w:ascii="Times New Roman" w:eastAsia="Times New Roman" w:hAnsi="Times New Roman" w:cs="Times New Roman"/>
          <w:b/>
          <w:bCs/>
          <w:kern w:val="0"/>
          <w:lang w:eastAsia="en-GB"/>
          <w14:ligatures w14:val="none"/>
        </w:rPr>
        <w:t>yourlms.com</w:t>
      </w:r>
      <w:r w:rsidRPr="00201DD1">
        <w:rPr>
          <w:rFonts w:ascii="Times New Roman" w:eastAsia="Times New Roman" w:hAnsi="Times New Roman" w:cs="Times New Roman"/>
          <w:kern w:val="0"/>
          <w:lang w:eastAsia="en-GB"/>
          <w14:ligatures w14:val="none"/>
        </w:rPr>
        <w:t>).</w:t>
      </w:r>
    </w:p>
    <w:p w14:paraId="1D10D894" w14:textId="77777777" w:rsidR="00201DD1" w:rsidRPr="00201DD1" w:rsidRDefault="00201DD1" w:rsidP="00201DD1">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Cost: ~$10–$15/year.</w:t>
      </w:r>
    </w:p>
    <w:p w14:paraId="2A5175DE" w14:textId="77777777" w:rsidR="00201DD1" w:rsidRPr="00201DD1" w:rsidRDefault="00201DD1" w:rsidP="00201DD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SSL Certificate</w:t>
      </w:r>
      <w:r w:rsidRPr="00201DD1">
        <w:rPr>
          <w:rFonts w:ascii="Times New Roman" w:eastAsia="Times New Roman" w:hAnsi="Times New Roman" w:cs="Times New Roman"/>
          <w:kern w:val="0"/>
          <w:lang w:eastAsia="en-GB"/>
          <w14:ligatures w14:val="none"/>
        </w:rPr>
        <w:t>:</w:t>
      </w:r>
    </w:p>
    <w:p w14:paraId="12237FCC" w14:textId="77777777" w:rsidR="00201DD1" w:rsidRPr="00201DD1" w:rsidRDefault="00201DD1" w:rsidP="00201DD1">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Free with </w:t>
      </w:r>
      <w:r w:rsidRPr="00201DD1">
        <w:rPr>
          <w:rFonts w:ascii="Times New Roman" w:eastAsia="Times New Roman" w:hAnsi="Times New Roman" w:cs="Times New Roman"/>
          <w:b/>
          <w:bCs/>
          <w:kern w:val="0"/>
          <w:lang w:eastAsia="en-GB"/>
          <w14:ligatures w14:val="none"/>
        </w:rPr>
        <w:t>Let's Encrypt</w:t>
      </w:r>
      <w:r w:rsidRPr="00201DD1">
        <w:rPr>
          <w:rFonts w:ascii="Times New Roman" w:eastAsia="Times New Roman" w:hAnsi="Times New Roman" w:cs="Times New Roman"/>
          <w:kern w:val="0"/>
          <w:lang w:eastAsia="en-GB"/>
          <w14:ligatures w14:val="none"/>
        </w:rPr>
        <w:t xml:space="preserve"> or included in most hosting plans.</w:t>
      </w:r>
    </w:p>
    <w:p w14:paraId="76EA66C9"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21222165">
          <v:rect id="_x0000_i1060" alt="" style="width:451.3pt;height:.05pt;mso-width-percent:0;mso-height-percent:0;mso-width-percent:0;mso-height-percent:0" o:hralign="center" o:hrstd="t" o:hr="t" fillcolor="#a0a0a0" stroked="f"/>
        </w:pict>
      </w:r>
    </w:p>
    <w:p w14:paraId="19761745"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5. SCORM-Specific Costs</w:t>
      </w:r>
    </w:p>
    <w:p w14:paraId="62677B6B"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If SCORM is a critical feature, you’ll need to account for:</w:t>
      </w:r>
    </w:p>
    <w:p w14:paraId="36F6B168" w14:textId="77777777" w:rsidR="00201DD1" w:rsidRPr="00201DD1" w:rsidRDefault="00201DD1" w:rsidP="00201DD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Player Integration</w:t>
      </w:r>
      <w:r w:rsidRPr="00201DD1">
        <w:rPr>
          <w:rFonts w:ascii="Times New Roman" w:eastAsia="Times New Roman" w:hAnsi="Times New Roman" w:cs="Times New Roman"/>
          <w:kern w:val="0"/>
          <w:lang w:eastAsia="en-GB"/>
          <w14:ligatures w14:val="none"/>
        </w:rPr>
        <w:t>:</w:t>
      </w:r>
    </w:p>
    <w:p w14:paraId="3100AE16" w14:textId="77777777" w:rsidR="00201DD1" w:rsidRPr="00201DD1" w:rsidRDefault="00201DD1" w:rsidP="00201DD1">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Open-source players are free (</w:t>
      </w:r>
      <w:proofErr w:type="spellStart"/>
      <w:r w:rsidRPr="00201DD1">
        <w:rPr>
          <w:rFonts w:ascii="Times New Roman" w:eastAsia="Times New Roman" w:hAnsi="Times New Roman" w:cs="Times New Roman"/>
          <w:kern w:val="0"/>
          <w:lang w:eastAsia="en-GB"/>
          <w14:ligatures w14:val="none"/>
        </w:rPr>
        <w:t>Rustici</w:t>
      </w:r>
      <w:proofErr w:type="spellEnd"/>
      <w:r w:rsidRPr="00201DD1">
        <w:rPr>
          <w:rFonts w:ascii="Times New Roman" w:eastAsia="Times New Roman" w:hAnsi="Times New Roman" w:cs="Times New Roman"/>
          <w:kern w:val="0"/>
          <w:lang w:eastAsia="en-GB"/>
          <w14:ligatures w14:val="none"/>
        </w:rPr>
        <w:t>, ADL).</w:t>
      </w:r>
    </w:p>
    <w:p w14:paraId="02234A87" w14:textId="77777777" w:rsidR="00201DD1" w:rsidRPr="00201DD1" w:rsidRDefault="00201DD1" w:rsidP="00201DD1">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SCORM Cloud API: Starts at $75/month.</w:t>
      </w:r>
    </w:p>
    <w:p w14:paraId="1EEEC9ED" w14:textId="77777777" w:rsidR="00201DD1" w:rsidRPr="00201DD1" w:rsidRDefault="00201DD1" w:rsidP="00201DD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Content Hosting</w:t>
      </w:r>
      <w:r w:rsidRPr="00201DD1">
        <w:rPr>
          <w:rFonts w:ascii="Times New Roman" w:eastAsia="Times New Roman" w:hAnsi="Times New Roman" w:cs="Times New Roman"/>
          <w:kern w:val="0"/>
          <w:lang w:eastAsia="en-GB"/>
          <w14:ligatures w14:val="none"/>
        </w:rPr>
        <w:t>:</w:t>
      </w:r>
    </w:p>
    <w:p w14:paraId="49C55B5F" w14:textId="77777777" w:rsidR="00201DD1" w:rsidRPr="00201DD1" w:rsidRDefault="00201DD1" w:rsidP="00201DD1">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NAS for local hosting: Included in NAS cost.</w:t>
      </w:r>
    </w:p>
    <w:p w14:paraId="334F26ED" w14:textId="77777777" w:rsidR="00201DD1" w:rsidRPr="00201DD1" w:rsidRDefault="00201DD1" w:rsidP="00201DD1">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Cloud storage (AWS S3): ~$0.023/GB/month.</w:t>
      </w:r>
    </w:p>
    <w:p w14:paraId="7E951CA6"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3567D351">
          <v:rect id="_x0000_i1059" alt="" style="width:451.3pt;height:.05pt;mso-width-percent:0;mso-height-percent:0;mso-width-percent:0;mso-height-percent:0" o:hralign="center" o:hrstd="t" o:hr="t" fillcolor="#a0a0a0" stroked="f"/>
        </w:pict>
      </w:r>
    </w:p>
    <w:p w14:paraId="3979023E"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lastRenderedPageBreak/>
        <w:t>6. Miscellaneous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3946"/>
        <w:gridCol w:w="562"/>
      </w:tblGrid>
      <w:tr w:rsidR="00201DD1" w:rsidRPr="00201DD1" w14:paraId="3BFAF16D" w14:textId="77777777" w:rsidTr="00201DD1">
        <w:trPr>
          <w:tblHeader/>
          <w:tblCellSpacing w:w="15" w:type="dxa"/>
        </w:trPr>
        <w:tc>
          <w:tcPr>
            <w:tcW w:w="0" w:type="auto"/>
            <w:vAlign w:val="center"/>
            <w:hideMark/>
          </w:tcPr>
          <w:p w14:paraId="7257DAC3"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Tool</w:t>
            </w:r>
          </w:p>
        </w:tc>
        <w:tc>
          <w:tcPr>
            <w:tcW w:w="0" w:type="auto"/>
            <w:vAlign w:val="center"/>
            <w:hideMark/>
          </w:tcPr>
          <w:p w14:paraId="2F706DAA"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Use Case</w:t>
            </w:r>
          </w:p>
        </w:tc>
        <w:tc>
          <w:tcPr>
            <w:tcW w:w="0" w:type="auto"/>
            <w:vAlign w:val="center"/>
            <w:hideMark/>
          </w:tcPr>
          <w:p w14:paraId="072BF24C"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Cost</w:t>
            </w:r>
          </w:p>
        </w:tc>
      </w:tr>
      <w:tr w:rsidR="00201DD1" w:rsidRPr="00201DD1" w14:paraId="6A20379D" w14:textId="77777777" w:rsidTr="00201DD1">
        <w:trPr>
          <w:tblCellSpacing w:w="15" w:type="dxa"/>
        </w:trPr>
        <w:tc>
          <w:tcPr>
            <w:tcW w:w="0" w:type="auto"/>
            <w:vAlign w:val="center"/>
            <w:hideMark/>
          </w:tcPr>
          <w:p w14:paraId="250CB5B2"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Code Editor (VS Code)</w:t>
            </w:r>
          </w:p>
        </w:tc>
        <w:tc>
          <w:tcPr>
            <w:tcW w:w="0" w:type="auto"/>
            <w:vAlign w:val="center"/>
            <w:hideMark/>
          </w:tcPr>
          <w:p w14:paraId="73A331FF"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 robust IDE for coding.</w:t>
            </w:r>
          </w:p>
        </w:tc>
        <w:tc>
          <w:tcPr>
            <w:tcW w:w="0" w:type="auto"/>
            <w:vAlign w:val="center"/>
            <w:hideMark/>
          </w:tcPr>
          <w:p w14:paraId="56C1F6A7"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w:t>
            </w:r>
          </w:p>
        </w:tc>
      </w:tr>
      <w:tr w:rsidR="00201DD1" w:rsidRPr="00201DD1" w14:paraId="1D431EC2" w14:textId="77777777" w:rsidTr="00201DD1">
        <w:trPr>
          <w:tblCellSpacing w:w="15" w:type="dxa"/>
        </w:trPr>
        <w:tc>
          <w:tcPr>
            <w:tcW w:w="0" w:type="auto"/>
            <w:vAlign w:val="center"/>
            <w:hideMark/>
          </w:tcPr>
          <w:p w14:paraId="71025ECB"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Testing Tools</w:t>
            </w:r>
          </w:p>
        </w:tc>
        <w:tc>
          <w:tcPr>
            <w:tcW w:w="0" w:type="auto"/>
            <w:vAlign w:val="center"/>
            <w:hideMark/>
          </w:tcPr>
          <w:p w14:paraId="02FB8D02"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Postman, Selenium for testing APIs/UI.</w:t>
            </w:r>
          </w:p>
        </w:tc>
        <w:tc>
          <w:tcPr>
            <w:tcW w:w="0" w:type="auto"/>
            <w:vAlign w:val="center"/>
            <w:hideMark/>
          </w:tcPr>
          <w:p w14:paraId="075D3190"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w:t>
            </w:r>
          </w:p>
        </w:tc>
      </w:tr>
      <w:tr w:rsidR="00201DD1" w:rsidRPr="00201DD1" w14:paraId="1328E327" w14:textId="77777777" w:rsidTr="00201DD1">
        <w:trPr>
          <w:tblCellSpacing w:w="15" w:type="dxa"/>
        </w:trPr>
        <w:tc>
          <w:tcPr>
            <w:tcW w:w="0" w:type="auto"/>
            <w:vAlign w:val="center"/>
            <w:hideMark/>
          </w:tcPr>
          <w:p w14:paraId="32FFC0D9"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Analytics</w:t>
            </w:r>
          </w:p>
        </w:tc>
        <w:tc>
          <w:tcPr>
            <w:tcW w:w="0" w:type="auto"/>
            <w:vAlign w:val="center"/>
            <w:hideMark/>
          </w:tcPr>
          <w:p w14:paraId="18962142"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Track user </w:t>
            </w:r>
            <w:proofErr w:type="spellStart"/>
            <w:r w:rsidRPr="00201DD1">
              <w:rPr>
                <w:rFonts w:ascii="Times New Roman" w:eastAsia="Times New Roman" w:hAnsi="Times New Roman" w:cs="Times New Roman"/>
                <w:kern w:val="0"/>
                <w:lang w:eastAsia="en-GB"/>
                <w14:ligatures w14:val="none"/>
              </w:rPr>
              <w:t>behavior</w:t>
            </w:r>
            <w:proofErr w:type="spellEnd"/>
            <w:r w:rsidRPr="00201DD1">
              <w:rPr>
                <w:rFonts w:ascii="Times New Roman" w:eastAsia="Times New Roman" w:hAnsi="Times New Roman" w:cs="Times New Roman"/>
                <w:kern w:val="0"/>
                <w:lang w:eastAsia="en-GB"/>
                <w14:ligatures w14:val="none"/>
              </w:rPr>
              <w:t xml:space="preserve"> (Google Analytics).</w:t>
            </w:r>
          </w:p>
        </w:tc>
        <w:tc>
          <w:tcPr>
            <w:tcW w:w="0" w:type="auto"/>
            <w:vAlign w:val="center"/>
            <w:hideMark/>
          </w:tcPr>
          <w:p w14:paraId="5286A9B2"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w:t>
            </w:r>
          </w:p>
        </w:tc>
      </w:tr>
    </w:tbl>
    <w:p w14:paraId="229F03EB"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6B22AA08">
          <v:rect id="_x0000_i1058" alt="" style="width:451.3pt;height:.05pt;mso-width-percent:0;mso-height-percent:0;mso-width-percent:0;mso-height-percent:0" o:hralign="center" o:hrstd="t" o:hr="t" fillcolor="#a0a0a0" stroked="f"/>
        </w:pict>
      </w:r>
    </w:p>
    <w:p w14:paraId="4966236A"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Estimated Monthly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2020"/>
        <w:gridCol w:w="2882"/>
      </w:tblGrid>
      <w:tr w:rsidR="00201DD1" w:rsidRPr="00201DD1" w14:paraId="3075E50A" w14:textId="77777777" w:rsidTr="00201DD1">
        <w:trPr>
          <w:tblHeader/>
          <w:tblCellSpacing w:w="15" w:type="dxa"/>
        </w:trPr>
        <w:tc>
          <w:tcPr>
            <w:tcW w:w="0" w:type="auto"/>
            <w:vAlign w:val="center"/>
            <w:hideMark/>
          </w:tcPr>
          <w:p w14:paraId="6E697990"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Category</w:t>
            </w:r>
          </w:p>
        </w:tc>
        <w:tc>
          <w:tcPr>
            <w:tcW w:w="0" w:type="auto"/>
            <w:vAlign w:val="center"/>
            <w:hideMark/>
          </w:tcPr>
          <w:p w14:paraId="5F698445"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Free Option</w:t>
            </w:r>
          </w:p>
        </w:tc>
        <w:tc>
          <w:tcPr>
            <w:tcW w:w="0" w:type="auto"/>
            <w:vAlign w:val="center"/>
            <w:hideMark/>
          </w:tcPr>
          <w:p w14:paraId="6E0427C0"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Paid Option</w:t>
            </w:r>
          </w:p>
        </w:tc>
      </w:tr>
      <w:tr w:rsidR="00201DD1" w:rsidRPr="00201DD1" w14:paraId="7F2A6E3A" w14:textId="77777777" w:rsidTr="00201DD1">
        <w:trPr>
          <w:tblCellSpacing w:w="15" w:type="dxa"/>
        </w:trPr>
        <w:tc>
          <w:tcPr>
            <w:tcW w:w="0" w:type="auto"/>
            <w:vAlign w:val="center"/>
            <w:hideMark/>
          </w:tcPr>
          <w:p w14:paraId="35E086E0"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Hosting/Cloud</w:t>
            </w:r>
          </w:p>
        </w:tc>
        <w:tc>
          <w:tcPr>
            <w:tcW w:w="0" w:type="auto"/>
            <w:vAlign w:val="center"/>
            <w:hideMark/>
          </w:tcPr>
          <w:p w14:paraId="01A31BD7"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 Tier (Heroku)</w:t>
            </w:r>
          </w:p>
        </w:tc>
        <w:tc>
          <w:tcPr>
            <w:tcW w:w="0" w:type="auto"/>
            <w:vAlign w:val="center"/>
            <w:hideMark/>
          </w:tcPr>
          <w:p w14:paraId="696FC020"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~$5–$20/month</w:t>
            </w:r>
          </w:p>
        </w:tc>
      </w:tr>
      <w:tr w:rsidR="00201DD1" w:rsidRPr="00201DD1" w14:paraId="1342630D" w14:textId="77777777" w:rsidTr="00201DD1">
        <w:trPr>
          <w:tblCellSpacing w:w="15" w:type="dxa"/>
        </w:trPr>
        <w:tc>
          <w:tcPr>
            <w:tcW w:w="0" w:type="auto"/>
            <w:vAlign w:val="center"/>
            <w:hideMark/>
          </w:tcPr>
          <w:p w14:paraId="19D3B43D"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SCORM Support</w:t>
            </w:r>
          </w:p>
        </w:tc>
        <w:tc>
          <w:tcPr>
            <w:tcW w:w="0" w:type="auto"/>
            <w:vAlign w:val="center"/>
            <w:hideMark/>
          </w:tcPr>
          <w:p w14:paraId="69B643BA"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 (open-source)</w:t>
            </w:r>
          </w:p>
        </w:tc>
        <w:tc>
          <w:tcPr>
            <w:tcW w:w="0" w:type="auto"/>
            <w:vAlign w:val="center"/>
            <w:hideMark/>
          </w:tcPr>
          <w:p w14:paraId="10511FEC"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$75/month (SCORM Cloud).</w:t>
            </w:r>
          </w:p>
        </w:tc>
      </w:tr>
      <w:tr w:rsidR="00201DD1" w:rsidRPr="00201DD1" w14:paraId="5B863BB7" w14:textId="77777777" w:rsidTr="00201DD1">
        <w:trPr>
          <w:tblCellSpacing w:w="15" w:type="dxa"/>
        </w:trPr>
        <w:tc>
          <w:tcPr>
            <w:tcW w:w="0" w:type="auto"/>
            <w:vAlign w:val="center"/>
            <w:hideMark/>
          </w:tcPr>
          <w:p w14:paraId="74DE93AE"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Email Notifications</w:t>
            </w:r>
          </w:p>
        </w:tc>
        <w:tc>
          <w:tcPr>
            <w:tcW w:w="0" w:type="auto"/>
            <w:vAlign w:val="center"/>
            <w:hideMark/>
          </w:tcPr>
          <w:p w14:paraId="19D46FA0"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 (SendGrid)</w:t>
            </w:r>
          </w:p>
        </w:tc>
        <w:tc>
          <w:tcPr>
            <w:tcW w:w="0" w:type="auto"/>
            <w:vAlign w:val="center"/>
            <w:hideMark/>
          </w:tcPr>
          <w:p w14:paraId="05CB18E2"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$15/month</w:t>
            </w:r>
          </w:p>
        </w:tc>
      </w:tr>
      <w:tr w:rsidR="00201DD1" w:rsidRPr="00201DD1" w14:paraId="72D54955" w14:textId="77777777" w:rsidTr="00201DD1">
        <w:trPr>
          <w:tblCellSpacing w:w="15" w:type="dxa"/>
        </w:trPr>
        <w:tc>
          <w:tcPr>
            <w:tcW w:w="0" w:type="auto"/>
            <w:vAlign w:val="center"/>
            <w:hideMark/>
          </w:tcPr>
          <w:p w14:paraId="47ADBC5D"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Development Tools</w:t>
            </w:r>
          </w:p>
        </w:tc>
        <w:tc>
          <w:tcPr>
            <w:tcW w:w="0" w:type="auto"/>
            <w:vAlign w:val="center"/>
            <w:hideMark/>
          </w:tcPr>
          <w:p w14:paraId="6F20104D"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 (VS Code)</w:t>
            </w:r>
          </w:p>
        </w:tc>
        <w:tc>
          <w:tcPr>
            <w:tcW w:w="0" w:type="auto"/>
            <w:vAlign w:val="center"/>
            <w:hideMark/>
          </w:tcPr>
          <w:p w14:paraId="3C1E55FB"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$5–$10/month (optional).</w:t>
            </w:r>
          </w:p>
        </w:tc>
      </w:tr>
      <w:tr w:rsidR="00201DD1" w:rsidRPr="00201DD1" w14:paraId="141664EE" w14:textId="77777777" w:rsidTr="00201DD1">
        <w:trPr>
          <w:tblCellSpacing w:w="15" w:type="dxa"/>
        </w:trPr>
        <w:tc>
          <w:tcPr>
            <w:tcW w:w="0" w:type="auto"/>
            <w:vAlign w:val="center"/>
            <w:hideMark/>
          </w:tcPr>
          <w:p w14:paraId="7B6B4932"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Domain &amp; SSL</w:t>
            </w:r>
          </w:p>
        </w:tc>
        <w:tc>
          <w:tcPr>
            <w:tcW w:w="0" w:type="auto"/>
            <w:vAlign w:val="center"/>
            <w:hideMark/>
          </w:tcPr>
          <w:p w14:paraId="5DE4052A"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 (Let’s Encrypt)</w:t>
            </w:r>
          </w:p>
        </w:tc>
        <w:tc>
          <w:tcPr>
            <w:tcW w:w="0" w:type="auto"/>
            <w:vAlign w:val="center"/>
            <w:hideMark/>
          </w:tcPr>
          <w:p w14:paraId="0FA6FBCB"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~$10–$15/year</w:t>
            </w:r>
          </w:p>
        </w:tc>
      </w:tr>
    </w:tbl>
    <w:p w14:paraId="3A2AAB32"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Total Cost</w:t>
      </w:r>
      <w:r w:rsidRPr="00201DD1">
        <w:rPr>
          <w:rFonts w:ascii="Times New Roman" w:eastAsia="Times New Roman" w:hAnsi="Times New Roman" w:cs="Times New Roman"/>
          <w:kern w:val="0"/>
          <w:lang w:eastAsia="en-GB"/>
          <w14:ligatures w14:val="none"/>
        </w:rPr>
        <w:t>: $0–$150/month, depending on chosen subscriptions and features.</w:t>
      </w:r>
    </w:p>
    <w:p w14:paraId="11F66180"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2BE1EC6B">
          <v:rect id="_x0000_i1057" alt="" style="width:451.3pt;height:.05pt;mso-width-percent:0;mso-height-percent:0;mso-width-percent:0;mso-height-percent:0" o:hralign="center" o:hrstd="t" o:hr="t" fillcolor="#a0a0a0" stroked="f"/>
        </w:pict>
      </w:r>
    </w:p>
    <w:p w14:paraId="34073827"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Cost Optimization Tips</w:t>
      </w:r>
    </w:p>
    <w:p w14:paraId="1402030B" w14:textId="77777777" w:rsidR="00201DD1" w:rsidRPr="00201DD1" w:rsidRDefault="00201DD1" w:rsidP="00201DD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Start Small</w:t>
      </w:r>
      <w:r w:rsidRPr="00201DD1">
        <w:rPr>
          <w:rFonts w:ascii="Times New Roman" w:eastAsia="Times New Roman" w:hAnsi="Times New Roman" w:cs="Times New Roman"/>
          <w:kern w:val="0"/>
          <w:lang w:eastAsia="en-GB"/>
          <w14:ligatures w14:val="none"/>
        </w:rPr>
        <w:t>: Use free tools (e.g., Flask/Django, SQLite) and free-tier hosting during development.</w:t>
      </w:r>
    </w:p>
    <w:p w14:paraId="2C3B6C6D" w14:textId="77777777" w:rsidR="00201DD1" w:rsidRPr="00201DD1" w:rsidRDefault="00201DD1" w:rsidP="00201DD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Local Deployment</w:t>
      </w:r>
      <w:r w:rsidRPr="00201DD1">
        <w:rPr>
          <w:rFonts w:ascii="Times New Roman" w:eastAsia="Times New Roman" w:hAnsi="Times New Roman" w:cs="Times New Roman"/>
          <w:kern w:val="0"/>
          <w:lang w:eastAsia="en-GB"/>
          <w14:ligatures w14:val="none"/>
        </w:rPr>
        <w:t>: Host on your NAS initially to save on hosting costs.</w:t>
      </w:r>
    </w:p>
    <w:p w14:paraId="7EBB6A9C" w14:textId="77777777" w:rsidR="00201DD1" w:rsidRPr="00201DD1" w:rsidRDefault="00201DD1" w:rsidP="00201DD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Iterate Features</w:t>
      </w:r>
      <w:r w:rsidRPr="00201DD1">
        <w:rPr>
          <w:rFonts w:ascii="Times New Roman" w:eastAsia="Times New Roman" w:hAnsi="Times New Roman" w:cs="Times New Roman"/>
          <w:kern w:val="0"/>
          <w:lang w:eastAsia="en-GB"/>
          <w14:ligatures w14:val="none"/>
        </w:rPr>
        <w:t>: Add SCORM and other advanced features only after core functionality is stable.</w:t>
      </w:r>
    </w:p>
    <w:p w14:paraId="76F5DAC7" w14:textId="77777777" w:rsidR="00201DD1" w:rsidRPr="00201DD1" w:rsidRDefault="00201DD1" w:rsidP="00201DD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Scale Gradually</w:t>
      </w:r>
      <w:r w:rsidRPr="00201DD1">
        <w:rPr>
          <w:rFonts w:ascii="Times New Roman" w:eastAsia="Times New Roman" w:hAnsi="Times New Roman" w:cs="Times New Roman"/>
          <w:kern w:val="0"/>
          <w:lang w:eastAsia="en-GB"/>
          <w14:ligatures w14:val="none"/>
        </w:rPr>
        <w:t>: Move to paid plans (hosting, SCORM Cloud) as user base grows.</w:t>
      </w:r>
    </w:p>
    <w:p w14:paraId="50D70B17"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153793EC">
          <v:rect id="_x0000_i1056" alt="" style="width:451.3pt;height:.05pt;mso-width-percent:0;mso-height-percent:0;mso-width-percent:0;mso-height-percent:0" o:hralign="center" o:hrstd="t" o:hr="t" fillcolor="#a0a0a0" stroked="f"/>
        </w:pict>
      </w:r>
    </w:p>
    <w:p w14:paraId="64D14280"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Let me know which cost areas you’d like more detail on or help setting up!</w:t>
      </w:r>
    </w:p>
    <w:p w14:paraId="4AF11DD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4o</w:t>
      </w:r>
    </w:p>
    <w:p w14:paraId="1F1285D1" w14:textId="77777777" w:rsidR="00201DD1" w:rsidRPr="00201DD1" w:rsidRDefault="00201DD1" w:rsidP="00201DD1">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01DD1">
        <w:rPr>
          <w:rFonts w:ascii="Times New Roman" w:eastAsia="Times New Roman" w:hAnsi="Times New Roman" w:cs="Times New Roman"/>
          <w:b/>
          <w:bCs/>
          <w:kern w:val="0"/>
          <w:sz w:val="20"/>
          <w:szCs w:val="20"/>
          <w:lang w:eastAsia="en-GB"/>
          <w14:ligatures w14:val="none"/>
        </w:rPr>
        <w:t>You said:</w:t>
      </w:r>
    </w:p>
    <w:p w14:paraId="24A46C0F"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Ok, I understand. The main purpose is that I have developed 50 short CPD accredited courses and all are in </w:t>
      </w:r>
      <w:proofErr w:type="spellStart"/>
      <w:r w:rsidRPr="00201DD1">
        <w:rPr>
          <w:rFonts w:ascii="Times New Roman" w:eastAsia="Times New Roman" w:hAnsi="Times New Roman" w:cs="Times New Roman"/>
          <w:kern w:val="0"/>
          <w:lang w:eastAsia="en-GB"/>
          <w14:ligatures w14:val="none"/>
        </w:rPr>
        <w:t>scorm</w:t>
      </w:r>
      <w:proofErr w:type="spellEnd"/>
      <w:r w:rsidRPr="00201DD1">
        <w:rPr>
          <w:rFonts w:ascii="Times New Roman" w:eastAsia="Times New Roman" w:hAnsi="Times New Roman" w:cs="Times New Roman"/>
          <w:kern w:val="0"/>
          <w:lang w:eastAsia="en-GB"/>
          <w14:ligatures w14:val="none"/>
        </w:rPr>
        <w:t xml:space="preserve"> format. That is the reason I wanted to build the LMS and dost those courses at my own </w:t>
      </w:r>
      <w:proofErr w:type="spellStart"/>
      <w:r w:rsidRPr="00201DD1">
        <w:rPr>
          <w:rFonts w:ascii="Times New Roman" w:eastAsia="Times New Roman" w:hAnsi="Times New Roman" w:cs="Times New Roman"/>
          <w:kern w:val="0"/>
          <w:lang w:eastAsia="en-GB"/>
          <w14:ligatures w14:val="none"/>
        </w:rPr>
        <w:t>nas</w:t>
      </w:r>
      <w:proofErr w:type="spellEnd"/>
      <w:r w:rsidRPr="00201DD1">
        <w:rPr>
          <w:rFonts w:ascii="Times New Roman" w:eastAsia="Times New Roman" w:hAnsi="Times New Roman" w:cs="Times New Roman"/>
          <w:kern w:val="0"/>
          <w:lang w:eastAsia="en-GB"/>
          <w14:ligatures w14:val="none"/>
        </w:rPr>
        <w:t xml:space="preserve">. We could consider scaling up if I get more users. </w:t>
      </w:r>
      <w:proofErr w:type="gramStart"/>
      <w:r w:rsidRPr="00201DD1">
        <w:rPr>
          <w:rFonts w:ascii="Times New Roman" w:eastAsia="Times New Roman" w:hAnsi="Times New Roman" w:cs="Times New Roman"/>
          <w:kern w:val="0"/>
          <w:lang w:eastAsia="en-GB"/>
          <w14:ligatures w14:val="none"/>
        </w:rPr>
        <w:t>So</w:t>
      </w:r>
      <w:proofErr w:type="gramEnd"/>
      <w:r w:rsidRPr="00201DD1">
        <w:rPr>
          <w:rFonts w:ascii="Times New Roman" w:eastAsia="Times New Roman" w:hAnsi="Times New Roman" w:cs="Times New Roman"/>
          <w:kern w:val="0"/>
          <w:lang w:eastAsia="en-GB"/>
          <w14:ligatures w14:val="none"/>
        </w:rPr>
        <w:t xml:space="preserve"> if I have 300 users, can my </w:t>
      </w:r>
      <w:proofErr w:type="spellStart"/>
      <w:r w:rsidRPr="00201DD1">
        <w:rPr>
          <w:rFonts w:ascii="Times New Roman" w:eastAsia="Times New Roman" w:hAnsi="Times New Roman" w:cs="Times New Roman"/>
          <w:kern w:val="0"/>
          <w:lang w:eastAsia="en-GB"/>
          <w14:ligatures w14:val="none"/>
        </w:rPr>
        <w:t>nas</w:t>
      </w:r>
      <w:proofErr w:type="spellEnd"/>
      <w:r w:rsidRPr="00201DD1">
        <w:rPr>
          <w:rFonts w:ascii="Times New Roman" w:eastAsia="Times New Roman" w:hAnsi="Times New Roman" w:cs="Times New Roman"/>
          <w:kern w:val="0"/>
          <w:lang w:eastAsia="en-GB"/>
          <w14:ligatures w14:val="none"/>
        </w:rPr>
        <w:t xml:space="preserve"> support it</w:t>
      </w:r>
    </w:p>
    <w:p w14:paraId="52D239B7" w14:textId="77777777" w:rsidR="00201DD1" w:rsidRPr="00201DD1" w:rsidRDefault="00201DD1" w:rsidP="00201DD1">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01DD1">
        <w:rPr>
          <w:rFonts w:ascii="Times New Roman" w:eastAsia="Times New Roman" w:hAnsi="Times New Roman" w:cs="Times New Roman"/>
          <w:b/>
          <w:bCs/>
          <w:kern w:val="0"/>
          <w:sz w:val="15"/>
          <w:szCs w:val="15"/>
          <w:lang w:eastAsia="en-GB"/>
          <w14:ligatures w14:val="none"/>
        </w:rPr>
        <w:t>ChatGPT said:</w:t>
      </w:r>
    </w:p>
    <w:p w14:paraId="65FCF925"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ChatGPT</w:t>
      </w:r>
    </w:p>
    <w:p w14:paraId="34EEEE36"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lastRenderedPageBreak/>
        <w:t xml:space="preserve">Hosting SCORM-based CPD-accredited courses for 300 users on your NAS is feasible, but it depends on the </w:t>
      </w:r>
      <w:r w:rsidRPr="00201DD1">
        <w:rPr>
          <w:rFonts w:ascii="Times New Roman" w:eastAsia="Times New Roman" w:hAnsi="Times New Roman" w:cs="Times New Roman"/>
          <w:b/>
          <w:bCs/>
          <w:kern w:val="0"/>
          <w:lang w:eastAsia="en-GB"/>
          <w14:ligatures w14:val="none"/>
        </w:rPr>
        <w:t>NAS hardware specifications</w:t>
      </w:r>
      <w:r w:rsidRPr="00201DD1">
        <w:rPr>
          <w:rFonts w:ascii="Times New Roman" w:eastAsia="Times New Roman" w:hAnsi="Times New Roman" w:cs="Times New Roman"/>
          <w:kern w:val="0"/>
          <w:lang w:eastAsia="en-GB"/>
          <w14:ligatures w14:val="none"/>
        </w:rPr>
        <w:t>, your network setup, and the complexity of your LMS application. Let’s break it down:</w:t>
      </w:r>
    </w:p>
    <w:p w14:paraId="4D356B6D"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1032906A">
          <v:rect id="_x0000_i1055" alt="" style="width:451.3pt;height:.05pt;mso-width-percent:0;mso-height-percent:0;mso-width-percent:0;mso-height-percent:0" o:hralign="center" o:hrstd="t" o:hr="t" fillcolor="#a0a0a0" stroked="f"/>
        </w:pict>
      </w:r>
    </w:p>
    <w:p w14:paraId="15671E53"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NAS Considerations for Hosting LMS with 300 Users</w:t>
      </w:r>
    </w:p>
    <w:p w14:paraId="300314F2"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1. Hardware Requirements</w:t>
      </w:r>
    </w:p>
    <w:p w14:paraId="014743A3"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For handling up to 300 users:</w:t>
      </w:r>
    </w:p>
    <w:p w14:paraId="25FA6EC7" w14:textId="77777777" w:rsidR="00201DD1" w:rsidRPr="00201DD1" w:rsidRDefault="00201DD1" w:rsidP="00201DD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Processor</w:t>
      </w:r>
      <w:r w:rsidRPr="00201DD1">
        <w:rPr>
          <w:rFonts w:ascii="Times New Roman" w:eastAsia="Times New Roman" w:hAnsi="Times New Roman" w:cs="Times New Roman"/>
          <w:kern w:val="0"/>
          <w:lang w:eastAsia="en-GB"/>
          <w14:ligatures w14:val="none"/>
        </w:rPr>
        <w:t>:</w:t>
      </w:r>
    </w:p>
    <w:p w14:paraId="1378825E" w14:textId="77777777" w:rsidR="00201DD1" w:rsidRPr="00201DD1" w:rsidRDefault="00201DD1" w:rsidP="00201DD1">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Choose a NAS with at least a </w:t>
      </w:r>
      <w:r w:rsidRPr="00201DD1">
        <w:rPr>
          <w:rFonts w:ascii="Times New Roman" w:eastAsia="Times New Roman" w:hAnsi="Times New Roman" w:cs="Times New Roman"/>
          <w:b/>
          <w:bCs/>
          <w:kern w:val="0"/>
          <w:lang w:eastAsia="en-GB"/>
          <w14:ligatures w14:val="none"/>
        </w:rPr>
        <w:t>quad-core CPU</w:t>
      </w:r>
      <w:r w:rsidRPr="00201DD1">
        <w:rPr>
          <w:rFonts w:ascii="Times New Roman" w:eastAsia="Times New Roman" w:hAnsi="Times New Roman" w:cs="Times New Roman"/>
          <w:kern w:val="0"/>
          <w:lang w:eastAsia="en-GB"/>
          <w14:ligatures w14:val="none"/>
        </w:rPr>
        <w:t xml:space="preserve"> (e.g., Intel Celeron or better).</w:t>
      </w:r>
    </w:p>
    <w:p w14:paraId="112E065D" w14:textId="77777777" w:rsidR="00201DD1" w:rsidRPr="00201DD1" w:rsidRDefault="00201DD1" w:rsidP="00201DD1">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Models like </w:t>
      </w:r>
      <w:r w:rsidRPr="00201DD1">
        <w:rPr>
          <w:rFonts w:ascii="Times New Roman" w:eastAsia="Times New Roman" w:hAnsi="Times New Roman" w:cs="Times New Roman"/>
          <w:b/>
          <w:bCs/>
          <w:kern w:val="0"/>
          <w:lang w:eastAsia="en-GB"/>
          <w14:ligatures w14:val="none"/>
        </w:rPr>
        <w:t>Synology DS220+</w:t>
      </w:r>
      <w:r w:rsidRPr="00201DD1">
        <w:rPr>
          <w:rFonts w:ascii="Times New Roman" w:eastAsia="Times New Roman" w:hAnsi="Times New Roman" w:cs="Times New Roman"/>
          <w:kern w:val="0"/>
          <w:lang w:eastAsia="en-GB"/>
          <w14:ligatures w14:val="none"/>
        </w:rPr>
        <w:t xml:space="preserve"> or </w:t>
      </w:r>
      <w:r w:rsidRPr="00201DD1">
        <w:rPr>
          <w:rFonts w:ascii="Times New Roman" w:eastAsia="Times New Roman" w:hAnsi="Times New Roman" w:cs="Times New Roman"/>
          <w:b/>
          <w:bCs/>
          <w:kern w:val="0"/>
          <w:lang w:eastAsia="en-GB"/>
          <w14:ligatures w14:val="none"/>
        </w:rPr>
        <w:t>QNAP TS-251D</w:t>
      </w:r>
      <w:r w:rsidRPr="00201DD1">
        <w:rPr>
          <w:rFonts w:ascii="Times New Roman" w:eastAsia="Times New Roman" w:hAnsi="Times New Roman" w:cs="Times New Roman"/>
          <w:kern w:val="0"/>
          <w:lang w:eastAsia="en-GB"/>
          <w14:ligatures w14:val="none"/>
        </w:rPr>
        <w:t xml:space="preserve"> are suitable.</w:t>
      </w:r>
    </w:p>
    <w:p w14:paraId="2DB6CE14" w14:textId="77777777" w:rsidR="00201DD1" w:rsidRPr="00201DD1" w:rsidRDefault="00201DD1" w:rsidP="00201DD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RAM</w:t>
      </w:r>
      <w:r w:rsidRPr="00201DD1">
        <w:rPr>
          <w:rFonts w:ascii="Times New Roman" w:eastAsia="Times New Roman" w:hAnsi="Times New Roman" w:cs="Times New Roman"/>
          <w:kern w:val="0"/>
          <w:lang w:eastAsia="en-GB"/>
          <w14:ligatures w14:val="none"/>
        </w:rPr>
        <w:t>:</w:t>
      </w:r>
    </w:p>
    <w:p w14:paraId="590C9E82" w14:textId="77777777" w:rsidR="00201DD1" w:rsidRPr="00201DD1" w:rsidRDefault="00201DD1" w:rsidP="00201DD1">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At least </w:t>
      </w:r>
      <w:r w:rsidRPr="00201DD1">
        <w:rPr>
          <w:rFonts w:ascii="Times New Roman" w:eastAsia="Times New Roman" w:hAnsi="Times New Roman" w:cs="Times New Roman"/>
          <w:b/>
          <w:bCs/>
          <w:kern w:val="0"/>
          <w:lang w:eastAsia="en-GB"/>
          <w14:ligatures w14:val="none"/>
        </w:rPr>
        <w:t>4GB RAM</w:t>
      </w:r>
      <w:r w:rsidRPr="00201DD1">
        <w:rPr>
          <w:rFonts w:ascii="Times New Roman" w:eastAsia="Times New Roman" w:hAnsi="Times New Roman" w:cs="Times New Roman"/>
          <w:kern w:val="0"/>
          <w:lang w:eastAsia="en-GB"/>
          <w14:ligatures w14:val="none"/>
        </w:rPr>
        <w:t xml:space="preserve">, upgradeable to </w:t>
      </w:r>
      <w:r w:rsidRPr="00201DD1">
        <w:rPr>
          <w:rFonts w:ascii="Times New Roman" w:eastAsia="Times New Roman" w:hAnsi="Times New Roman" w:cs="Times New Roman"/>
          <w:b/>
          <w:bCs/>
          <w:kern w:val="0"/>
          <w:lang w:eastAsia="en-GB"/>
          <w14:ligatures w14:val="none"/>
        </w:rPr>
        <w:t>8GB or 16GB</w:t>
      </w:r>
      <w:r w:rsidRPr="00201DD1">
        <w:rPr>
          <w:rFonts w:ascii="Times New Roman" w:eastAsia="Times New Roman" w:hAnsi="Times New Roman" w:cs="Times New Roman"/>
          <w:kern w:val="0"/>
          <w:lang w:eastAsia="en-GB"/>
          <w14:ligatures w14:val="none"/>
        </w:rPr>
        <w:t>. More RAM helps with multitasking and serving multiple requests efficiently.</w:t>
      </w:r>
    </w:p>
    <w:p w14:paraId="5429BD20" w14:textId="77777777" w:rsidR="00201DD1" w:rsidRPr="00201DD1" w:rsidRDefault="00201DD1" w:rsidP="00201DD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Storage</w:t>
      </w:r>
      <w:r w:rsidRPr="00201DD1">
        <w:rPr>
          <w:rFonts w:ascii="Times New Roman" w:eastAsia="Times New Roman" w:hAnsi="Times New Roman" w:cs="Times New Roman"/>
          <w:kern w:val="0"/>
          <w:lang w:eastAsia="en-GB"/>
          <w14:ligatures w14:val="none"/>
        </w:rPr>
        <w:t>:</w:t>
      </w:r>
    </w:p>
    <w:p w14:paraId="60495954" w14:textId="77777777" w:rsidR="00201DD1" w:rsidRPr="00201DD1" w:rsidRDefault="00201DD1" w:rsidP="00201DD1">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Estimate the total size of your SCORM courses:</w:t>
      </w:r>
    </w:p>
    <w:p w14:paraId="78F4CA26" w14:textId="77777777" w:rsidR="00201DD1" w:rsidRPr="00201DD1" w:rsidRDefault="00201DD1" w:rsidP="00201DD1">
      <w:pPr>
        <w:numPr>
          <w:ilvl w:val="2"/>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Example: If each course is 100MB, 50 courses will require ~5GB of storage.</w:t>
      </w:r>
    </w:p>
    <w:p w14:paraId="61FBFD74" w14:textId="77777777" w:rsidR="00201DD1" w:rsidRPr="00201DD1" w:rsidRDefault="00201DD1" w:rsidP="00201DD1">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Include space for:</w:t>
      </w:r>
    </w:p>
    <w:p w14:paraId="1B37297A" w14:textId="77777777" w:rsidR="00201DD1" w:rsidRPr="00201DD1" w:rsidRDefault="00201DD1" w:rsidP="00201DD1">
      <w:pPr>
        <w:numPr>
          <w:ilvl w:val="2"/>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User data (progress, scores, etc.).</w:t>
      </w:r>
    </w:p>
    <w:p w14:paraId="2E3EFB19" w14:textId="77777777" w:rsidR="00201DD1" w:rsidRPr="00201DD1" w:rsidRDefault="00201DD1" w:rsidP="00201DD1">
      <w:pPr>
        <w:numPr>
          <w:ilvl w:val="2"/>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Logs, backups, and potential growth.</w:t>
      </w:r>
    </w:p>
    <w:p w14:paraId="4133B663" w14:textId="77777777" w:rsidR="00201DD1" w:rsidRPr="00201DD1" w:rsidRDefault="00201DD1" w:rsidP="00201DD1">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Recommended: At least </w:t>
      </w:r>
      <w:r w:rsidRPr="00201DD1">
        <w:rPr>
          <w:rFonts w:ascii="Times New Roman" w:eastAsia="Times New Roman" w:hAnsi="Times New Roman" w:cs="Times New Roman"/>
          <w:b/>
          <w:bCs/>
          <w:kern w:val="0"/>
          <w:lang w:eastAsia="en-GB"/>
          <w14:ligatures w14:val="none"/>
        </w:rPr>
        <w:t>2 x 4TB drives</w:t>
      </w:r>
      <w:r w:rsidRPr="00201DD1">
        <w:rPr>
          <w:rFonts w:ascii="Times New Roman" w:eastAsia="Times New Roman" w:hAnsi="Times New Roman" w:cs="Times New Roman"/>
          <w:kern w:val="0"/>
          <w:lang w:eastAsia="en-GB"/>
          <w14:ligatures w14:val="none"/>
        </w:rPr>
        <w:t xml:space="preserve"> in RAID for redundancy.</w:t>
      </w:r>
    </w:p>
    <w:p w14:paraId="77E8D8AA" w14:textId="77777777" w:rsidR="00201DD1" w:rsidRPr="00201DD1" w:rsidRDefault="00201DD1" w:rsidP="00201DD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Network Interface</w:t>
      </w:r>
      <w:r w:rsidRPr="00201DD1">
        <w:rPr>
          <w:rFonts w:ascii="Times New Roman" w:eastAsia="Times New Roman" w:hAnsi="Times New Roman" w:cs="Times New Roman"/>
          <w:kern w:val="0"/>
          <w:lang w:eastAsia="en-GB"/>
          <w14:ligatures w14:val="none"/>
        </w:rPr>
        <w:t>:</w:t>
      </w:r>
    </w:p>
    <w:p w14:paraId="3ACCF6C2" w14:textId="77777777" w:rsidR="00201DD1" w:rsidRPr="00201DD1" w:rsidRDefault="00201DD1" w:rsidP="00201DD1">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 Gigabit Ethernet connection is essential.</w:t>
      </w:r>
    </w:p>
    <w:p w14:paraId="642333D6" w14:textId="77777777" w:rsidR="00201DD1" w:rsidRPr="00201DD1" w:rsidRDefault="00201DD1" w:rsidP="00201DD1">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If users access the LMS externally (outside your local network), ensure you have a </w:t>
      </w:r>
      <w:r w:rsidRPr="00201DD1">
        <w:rPr>
          <w:rFonts w:ascii="Times New Roman" w:eastAsia="Times New Roman" w:hAnsi="Times New Roman" w:cs="Times New Roman"/>
          <w:b/>
          <w:bCs/>
          <w:kern w:val="0"/>
          <w:lang w:eastAsia="en-GB"/>
          <w14:ligatures w14:val="none"/>
        </w:rPr>
        <w:t>high-speed internet connection</w:t>
      </w:r>
      <w:r w:rsidRPr="00201DD1">
        <w:rPr>
          <w:rFonts w:ascii="Times New Roman" w:eastAsia="Times New Roman" w:hAnsi="Times New Roman" w:cs="Times New Roman"/>
          <w:kern w:val="0"/>
          <w:lang w:eastAsia="en-GB"/>
          <w14:ligatures w14:val="none"/>
        </w:rPr>
        <w:t xml:space="preserve"> (e.g., 100Mbps upload/download).</w:t>
      </w:r>
    </w:p>
    <w:p w14:paraId="35887DE5"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7EDAF783">
          <v:rect id="_x0000_i1054" alt="" style="width:451.3pt;height:.05pt;mso-width-percent:0;mso-height-percent:0;mso-width-percent:0;mso-height-percent:0" o:hralign="center" o:hrstd="t" o:hr="t" fillcolor="#a0a0a0" stroked="f"/>
        </w:pict>
      </w:r>
    </w:p>
    <w:p w14:paraId="50529C46"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2. Software and Performance Considerations</w:t>
      </w:r>
    </w:p>
    <w:p w14:paraId="0C41FA5B" w14:textId="77777777" w:rsidR="00201DD1" w:rsidRPr="00201DD1" w:rsidRDefault="00201DD1" w:rsidP="00201DD1">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Web Server</w:t>
      </w:r>
      <w:r w:rsidRPr="00201DD1">
        <w:rPr>
          <w:rFonts w:ascii="Times New Roman" w:eastAsia="Times New Roman" w:hAnsi="Times New Roman" w:cs="Times New Roman"/>
          <w:kern w:val="0"/>
          <w:lang w:eastAsia="en-GB"/>
          <w14:ligatures w14:val="none"/>
        </w:rPr>
        <w:t>:</w:t>
      </w:r>
    </w:p>
    <w:p w14:paraId="5A2E2F20" w14:textId="77777777" w:rsidR="00201DD1" w:rsidRPr="00201DD1" w:rsidRDefault="00201DD1" w:rsidP="00201DD1">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w:t>
      </w:r>
      <w:r w:rsidRPr="00201DD1">
        <w:rPr>
          <w:rFonts w:ascii="Times New Roman" w:eastAsia="Times New Roman" w:hAnsi="Times New Roman" w:cs="Times New Roman"/>
          <w:b/>
          <w:bCs/>
          <w:kern w:val="0"/>
          <w:lang w:eastAsia="en-GB"/>
          <w14:ligatures w14:val="none"/>
        </w:rPr>
        <w:t>NGINX</w:t>
      </w:r>
      <w:r w:rsidRPr="00201DD1">
        <w:rPr>
          <w:rFonts w:ascii="Times New Roman" w:eastAsia="Times New Roman" w:hAnsi="Times New Roman" w:cs="Times New Roman"/>
          <w:kern w:val="0"/>
          <w:lang w:eastAsia="en-GB"/>
          <w14:ligatures w14:val="none"/>
        </w:rPr>
        <w:t xml:space="preserve"> or </w:t>
      </w:r>
      <w:r w:rsidRPr="00201DD1">
        <w:rPr>
          <w:rFonts w:ascii="Times New Roman" w:eastAsia="Times New Roman" w:hAnsi="Times New Roman" w:cs="Times New Roman"/>
          <w:b/>
          <w:bCs/>
          <w:kern w:val="0"/>
          <w:lang w:eastAsia="en-GB"/>
          <w14:ligatures w14:val="none"/>
        </w:rPr>
        <w:t>Apache</w:t>
      </w:r>
      <w:r w:rsidRPr="00201DD1">
        <w:rPr>
          <w:rFonts w:ascii="Times New Roman" w:eastAsia="Times New Roman" w:hAnsi="Times New Roman" w:cs="Times New Roman"/>
          <w:kern w:val="0"/>
          <w:lang w:eastAsia="en-GB"/>
          <w14:ligatures w14:val="none"/>
        </w:rPr>
        <w:t xml:space="preserve"> as the web server for hosting your LMS.</w:t>
      </w:r>
    </w:p>
    <w:p w14:paraId="38D2D610" w14:textId="77777777" w:rsidR="00201DD1" w:rsidRPr="00201DD1" w:rsidRDefault="00201DD1" w:rsidP="00201DD1">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These servers can handle concurrent requests efficiently.</w:t>
      </w:r>
    </w:p>
    <w:p w14:paraId="0B6AEBD2" w14:textId="77777777" w:rsidR="00201DD1" w:rsidRPr="00201DD1" w:rsidRDefault="00201DD1" w:rsidP="00201DD1">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Database</w:t>
      </w:r>
      <w:r w:rsidRPr="00201DD1">
        <w:rPr>
          <w:rFonts w:ascii="Times New Roman" w:eastAsia="Times New Roman" w:hAnsi="Times New Roman" w:cs="Times New Roman"/>
          <w:kern w:val="0"/>
          <w:lang w:eastAsia="en-GB"/>
          <w14:ligatures w14:val="none"/>
        </w:rPr>
        <w:t>:</w:t>
      </w:r>
    </w:p>
    <w:p w14:paraId="1FE5A01F" w14:textId="77777777" w:rsidR="00201DD1" w:rsidRPr="00201DD1" w:rsidRDefault="00201DD1" w:rsidP="00201DD1">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a lightweight database like </w:t>
      </w:r>
      <w:r w:rsidRPr="00201DD1">
        <w:rPr>
          <w:rFonts w:ascii="Times New Roman" w:eastAsia="Times New Roman" w:hAnsi="Times New Roman" w:cs="Times New Roman"/>
          <w:b/>
          <w:bCs/>
          <w:kern w:val="0"/>
          <w:lang w:eastAsia="en-GB"/>
          <w14:ligatures w14:val="none"/>
        </w:rPr>
        <w:t>PostgreSQL</w:t>
      </w:r>
      <w:r w:rsidRPr="00201DD1">
        <w:rPr>
          <w:rFonts w:ascii="Times New Roman" w:eastAsia="Times New Roman" w:hAnsi="Times New Roman" w:cs="Times New Roman"/>
          <w:kern w:val="0"/>
          <w:lang w:eastAsia="en-GB"/>
          <w14:ligatures w14:val="none"/>
        </w:rPr>
        <w:t xml:space="preserve"> or </w:t>
      </w:r>
      <w:r w:rsidRPr="00201DD1">
        <w:rPr>
          <w:rFonts w:ascii="Times New Roman" w:eastAsia="Times New Roman" w:hAnsi="Times New Roman" w:cs="Times New Roman"/>
          <w:b/>
          <w:bCs/>
          <w:kern w:val="0"/>
          <w:lang w:eastAsia="en-GB"/>
          <w14:ligatures w14:val="none"/>
        </w:rPr>
        <w:t>MySQL</w:t>
      </w:r>
      <w:r w:rsidRPr="00201DD1">
        <w:rPr>
          <w:rFonts w:ascii="Times New Roman" w:eastAsia="Times New Roman" w:hAnsi="Times New Roman" w:cs="Times New Roman"/>
          <w:kern w:val="0"/>
          <w:lang w:eastAsia="en-GB"/>
          <w14:ligatures w14:val="none"/>
        </w:rPr>
        <w:t>.</w:t>
      </w:r>
    </w:p>
    <w:p w14:paraId="473C8E04" w14:textId="77777777" w:rsidR="00201DD1" w:rsidRPr="00201DD1" w:rsidRDefault="00201DD1" w:rsidP="00201DD1">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For 300 users, these databases are more than capable of handling requests if configured correctly.</w:t>
      </w:r>
    </w:p>
    <w:p w14:paraId="7921179A" w14:textId="77777777" w:rsidR="00201DD1" w:rsidRPr="00201DD1" w:rsidRDefault="00201DD1" w:rsidP="00201DD1">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Player</w:t>
      </w:r>
      <w:r w:rsidRPr="00201DD1">
        <w:rPr>
          <w:rFonts w:ascii="Times New Roman" w:eastAsia="Times New Roman" w:hAnsi="Times New Roman" w:cs="Times New Roman"/>
          <w:kern w:val="0"/>
          <w:lang w:eastAsia="en-GB"/>
          <w14:ligatures w14:val="none"/>
        </w:rPr>
        <w:t>:</w:t>
      </w:r>
    </w:p>
    <w:p w14:paraId="05935B38" w14:textId="77777777" w:rsidR="00201DD1" w:rsidRPr="00201DD1" w:rsidRDefault="00201DD1" w:rsidP="00201DD1">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Open-source SCORM players like </w:t>
      </w:r>
      <w:r w:rsidRPr="00201DD1">
        <w:rPr>
          <w:rFonts w:ascii="Times New Roman" w:eastAsia="Times New Roman" w:hAnsi="Times New Roman" w:cs="Times New Roman"/>
          <w:b/>
          <w:bCs/>
          <w:kern w:val="0"/>
          <w:lang w:eastAsia="en-GB"/>
          <w14:ligatures w14:val="none"/>
        </w:rPr>
        <w:t>ADL SCORM</w:t>
      </w:r>
      <w:r w:rsidRPr="00201DD1">
        <w:rPr>
          <w:rFonts w:ascii="Times New Roman" w:eastAsia="Times New Roman" w:hAnsi="Times New Roman" w:cs="Times New Roman"/>
          <w:kern w:val="0"/>
          <w:lang w:eastAsia="en-GB"/>
          <w14:ligatures w14:val="none"/>
        </w:rPr>
        <w:t xml:space="preserve"> are lightweight and NAS-compatible.</w:t>
      </w:r>
    </w:p>
    <w:p w14:paraId="011F38F5" w14:textId="77777777" w:rsidR="00201DD1" w:rsidRPr="00201DD1" w:rsidRDefault="00201DD1" w:rsidP="00201DD1">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Ensure the LMS communicates efficiently with the SCORM runtime (API).</w:t>
      </w:r>
    </w:p>
    <w:p w14:paraId="25D8B8AA" w14:textId="77777777" w:rsidR="00201DD1" w:rsidRPr="00201DD1" w:rsidRDefault="00201DD1" w:rsidP="00201DD1">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Concurrency</w:t>
      </w:r>
      <w:r w:rsidRPr="00201DD1">
        <w:rPr>
          <w:rFonts w:ascii="Times New Roman" w:eastAsia="Times New Roman" w:hAnsi="Times New Roman" w:cs="Times New Roman"/>
          <w:kern w:val="0"/>
          <w:lang w:eastAsia="en-GB"/>
          <w14:ligatures w14:val="none"/>
        </w:rPr>
        <w:t>:</w:t>
      </w:r>
    </w:p>
    <w:p w14:paraId="06312B4D" w14:textId="77777777" w:rsidR="00201DD1" w:rsidRPr="00201DD1" w:rsidRDefault="00201DD1" w:rsidP="00201DD1">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For 300 users, simultaneous access (e.g., 10–20% of users online at once) will create moderate server load.</w:t>
      </w:r>
    </w:p>
    <w:p w14:paraId="2756EA46" w14:textId="77777777" w:rsidR="00201DD1" w:rsidRPr="00201DD1" w:rsidRDefault="00201DD1" w:rsidP="00201DD1">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 mid-range NAS with sufficient RAM and CPU should handle this well.</w:t>
      </w:r>
    </w:p>
    <w:p w14:paraId="4C665197"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lastRenderedPageBreak/>
        <w:pict w14:anchorId="315667F5">
          <v:rect id="_x0000_i1053" alt="" style="width:451.3pt;height:.05pt;mso-width-percent:0;mso-height-percent:0;mso-width-percent:0;mso-height-percent:0" o:hralign="center" o:hrstd="t" o:hr="t" fillcolor="#a0a0a0" stroked="f"/>
        </w:pict>
      </w:r>
    </w:p>
    <w:p w14:paraId="0C54DAFF"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3. Network and External Access</w:t>
      </w:r>
    </w:p>
    <w:p w14:paraId="2E622F38" w14:textId="77777777" w:rsidR="00201DD1" w:rsidRPr="00201DD1" w:rsidRDefault="00201DD1" w:rsidP="00201DD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Bandwidth Requirements</w:t>
      </w:r>
      <w:r w:rsidRPr="00201DD1">
        <w:rPr>
          <w:rFonts w:ascii="Times New Roman" w:eastAsia="Times New Roman" w:hAnsi="Times New Roman" w:cs="Times New Roman"/>
          <w:kern w:val="0"/>
          <w:lang w:eastAsia="en-GB"/>
          <w14:ligatures w14:val="none"/>
        </w:rPr>
        <w:t>:</w:t>
      </w:r>
    </w:p>
    <w:p w14:paraId="07BA553C" w14:textId="77777777" w:rsidR="00201DD1" w:rsidRPr="00201DD1" w:rsidRDefault="00201DD1" w:rsidP="00201DD1">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SCORM courses may include videos, PDFs, and interactive content.</w:t>
      </w:r>
    </w:p>
    <w:p w14:paraId="126482C4" w14:textId="77777777" w:rsidR="00201DD1" w:rsidRPr="00201DD1" w:rsidRDefault="00201DD1" w:rsidP="00201DD1">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Estimate traffic based on user activity:</w:t>
      </w:r>
    </w:p>
    <w:p w14:paraId="34F953DF" w14:textId="77777777" w:rsidR="00201DD1" w:rsidRPr="00201DD1" w:rsidRDefault="00201DD1" w:rsidP="00201DD1">
      <w:pPr>
        <w:numPr>
          <w:ilvl w:val="2"/>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Example: 100 users accessing 50MB of content at the same time = 5GB of bandwidth.</w:t>
      </w:r>
    </w:p>
    <w:p w14:paraId="5C137477" w14:textId="77777777" w:rsidR="00201DD1" w:rsidRPr="00201DD1" w:rsidRDefault="00201DD1" w:rsidP="00201DD1">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Recommended: At least </w:t>
      </w:r>
      <w:r w:rsidRPr="00201DD1">
        <w:rPr>
          <w:rFonts w:ascii="Times New Roman" w:eastAsia="Times New Roman" w:hAnsi="Times New Roman" w:cs="Times New Roman"/>
          <w:b/>
          <w:bCs/>
          <w:kern w:val="0"/>
          <w:lang w:eastAsia="en-GB"/>
          <w14:ligatures w14:val="none"/>
        </w:rPr>
        <w:t>100Mbps upload speed</w:t>
      </w:r>
      <w:r w:rsidRPr="00201DD1">
        <w:rPr>
          <w:rFonts w:ascii="Times New Roman" w:eastAsia="Times New Roman" w:hAnsi="Times New Roman" w:cs="Times New Roman"/>
          <w:kern w:val="0"/>
          <w:lang w:eastAsia="en-GB"/>
          <w14:ligatures w14:val="none"/>
        </w:rPr>
        <w:t xml:space="preserve"> for external users.</w:t>
      </w:r>
    </w:p>
    <w:p w14:paraId="7167ECFE" w14:textId="77777777" w:rsidR="00201DD1" w:rsidRPr="00201DD1" w:rsidRDefault="00201DD1" w:rsidP="00201DD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Remote Access</w:t>
      </w:r>
      <w:r w:rsidRPr="00201DD1">
        <w:rPr>
          <w:rFonts w:ascii="Times New Roman" w:eastAsia="Times New Roman" w:hAnsi="Times New Roman" w:cs="Times New Roman"/>
          <w:kern w:val="0"/>
          <w:lang w:eastAsia="en-GB"/>
          <w14:ligatures w14:val="none"/>
        </w:rPr>
        <w:t>:</w:t>
      </w:r>
    </w:p>
    <w:p w14:paraId="3AFBBE77" w14:textId="77777777" w:rsidR="00201DD1" w:rsidRPr="00201DD1" w:rsidRDefault="00201DD1" w:rsidP="00201DD1">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w:t>
      </w:r>
      <w:r w:rsidRPr="00201DD1">
        <w:rPr>
          <w:rFonts w:ascii="Times New Roman" w:eastAsia="Times New Roman" w:hAnsi="Times New Roman" w:cs="Times New Roman"/>
          <w:b/>
          <w:bCs/>
          <w:kern w:val="0"/>
          <w:lang w:eastAsia="en-GB"/>
          <w14:ligatures w14:val="none"/>
        </w:rPr>
        <w:t>Dynamic DNS (DDNS)</w:t>
      </w:r>
      <w:r w:rsidRPr="00201DD1">
        <w:rPr>
          <w:rFonts w:ascii="Times New Roman" w:eastAsia="Times New Roman" w:hAnsi="Times New Roman" w:cs="Times New Roman"/>
          <w:kern w:val="0"/>
          <w:lang w:eastAsia="en-GB"/>
          <w14:ligatures w14:val="none"/>
        </w:rPr>
        <w:t xml:space="preserve"> for external accessibility.</w:t>
      </w:r>
    </w:p>
    <w:p w14:paraId="66C6AE2D" w14:textId="77777777" w:rsidR="00201DD1" w:rsidRPr="00201DD1" w:rsidRDefault="00201DD1" w:rsidP="00201DD1">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Set up a </w:t>
      </w:r>
      <w:r w:rsidRPr="00201DD1">
        <w:rPr>
          <w:rFonts w:ascii="Times New Roman" w:eastAsia="Times New Roman" w:hAnsi="Times New Roman" w:cs="Times New Roman"/>
          <w:b/>
          <w:bCs/>
          <w:kern w:val="0"/>
          <w:lang w:eastAsia="en-GB"/>
          <w14:ligatures w14:val="none"/>
        </w:rPr>
        <w:t>VPN</w:t>
      </w:r>
      <w:r w:rsidRPr="00201DD1">
        <w:rPr>
          <w:rFonts w:ascii="Times New Roman" w:eastAsia="Times New Roman" w:hAnsi="Times New Roman" w:cs="Times New Roman"/>
          <w:kern w:val="0"/>
          <w:lang w:eastAsia="en-GB"/>
          <w14:ligatures w14:val="none"/>
        </w:rPr>
        <w:t xml:space="preserve"> for secure user access.</w:t>
      </w:r>
    </w:p>
    <w:p w14:paraId="6F14D11B" w14:textId="77777777" w:rsidR="00201DD1" w:rsidRPr="00201DD1" w:rsidRDefault="00201DD1" w:rsidP="00201DD1">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Security</w:t>
      </w:r>
      <w:r w:rsidRPr="00201DD1">
        <w:rPr>
          <w:rFonts w:ascii="Times New Roman" w:eastAsia="Times New Roman" w:hAnsi="Times New Roman" w:cs="Times New Roman"/>
          <w:kern w:val="0"/>
          <w:lang w:eastAsia="en-GB"/>
          <w14:ligatures w14:val="none"/>
        </w:rPr>
        <w:t>:</w:t>
      </w:r>
    </w:p>
    <w:p w14:paraId="0CA6F412" w14:textId="77777777" w:rsidR="00201DD1" w:rsidRPr="00201DD1" w:rsidRDefault="00201DD1" w:rsidP="00201DD1">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w:t>
      </w:r>
      <w:r w:rsidRPr="00201DD1">
        <w:rPr>
          <w:rFonts w:ascii="Times New Roman" w:eastAsia="Times New Roman" w:hAnsi="Times New Roman" w:cs="Times New Roman"/>
          <w:b/>
          <w:bCs/>
          <w:kern w:val="0"/>
          <w:lang w:eastAsia="en-GB"/>
          <w14:ligatures w14:val="none"/>
        </w:rPr>
        <w:t>firewalls</w:t>
      </w:r>
      <w:r w:rsidRPr="00201DD1">
        <w:rPr>
          <w:rFonts w:ascii="Times New Roman" w:eastAsia="Times New Roman" w:hAnsi="Times New Roman" w:cs="Times New Roman"/>
          <w:kern w:val="0"/>
          <w:lang w:eastAsia="en-GB"/>
          <w14:ligatures w14:val="none"/>
        </w:rPr>
        <w:t xml:space="preserve"> and enable </w:t>
      </w:r>
      <w:r w:rsidRPr="00201DD1">
        <w:rPr>
          <w:rFonts w:ascii="Times New Roman" w:eastAsia="Times New Roman" w:hAnsi="Times New Roman" w:cs="Times New Roman"/>
          <w:b/>
          <w:bCs/>
          <w:kern w:val="0"/>
          <w:lang w:eastAsia="en-GB"/>
          <w14:ligatures w14:val="none"/>
        </w:rPr>
        <w:t>SSL/TLS</w:t>
      </w:r>
      <w:r w:rsidRPr="00201DD1">
        <w:rPr>
          <w:rFonts w:ascii="Times New Roman" w:eastAsia="Times New Roman" w:hAnsi="Times New Roman" w:cs="Times New Roman"/>
          <w:kern w:val="0"/>
          <w:lang w:eastAsia="en-GB"/>
          <w14:ligatures w14:val="none"/>
        </w:rPr>
        <w:t xml:space="preserve"> (via Let’s Encrypt) for secure connections.</w:t>
      </w:r>
    </w:p>
    <w:p w14:paraId="7BEE025E" w14:textId="77777777" w:rsidR="00201DD1" w:rsidRPr="00201DD1" w:rsidRDefault="00201DD1" w:rsidP="00201DD1">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Keep the NAS firmware and applications up-to-date to avoid vulnerabilities.</w:t>
      </w:r>
    </w:p>
    <w:p w14:paraId="74DDDA50"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5ADEF626">
          <v:rect id="_x0000_i1052" alt="" style="width:451.3pt;height:.05pt;mso-width-percent:0;mso-height-percent:0;mso-width-percent:0;mso-height-percent:0" o:hralign="center" o:hrstd="t" o:hr="t" fillcolor="#a0a0a0" stroked="f"/>
        </w:pict>
      </w:r>
    </w:p>
    <w:p w14:paraId="7E0D2D2A"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4. Scaling Up</w:t>
      </w:r>
    </w:p>
    <w:p w14:paraId="5A8A9912"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If your user base grows beyond 300 users, consider:</w:t>
      </w:r>
    </w:p>
    <w:p w14:paraId="121F2846" w14:textId="77777777" w:rsidR="00201DD1" w:rsidRPr="00201DD1" w:rsidRDefault="00201DD1" w:rsidP="00201DD1">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Hybrid Deployment</w:t>
      </w:r>
      <w:r w:rsidRPr="00201DD1">
        <w:rPr>
          <w:rFonts w:ascii="Times New Roman" w:eastAsia="Times New Roman" w:hAnsi="Times New Roman" w:cs="Times New Roman"/>
          <w:kern w:val="0"/>
          <w:lang w:eastAsia="en-GB"/>
          <w14:ligatures w14:val="none"/>
        </w:rPr>
        <w:t>:</w:t>
      </w:r>
    </w:p>
    <w:p w14:paraId="5058CC03" w14:textId="77777777" w:rsidR="00201DD1" w:rsidRPr="00201DD1" w:rsidRDefault="00201DD1" w:rsidP="00201DD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the NAS for storage and offload hosting to the cloud.</w:t>
      </w:r>
    </w:p>
    <w:p w14:paraId="79976CF9" w14:textId="77777777" w:rsidR="00201DD1" w:rsidRPr="00201DD1" w:rsidRDefault="00201DD1" w:rsidP="00201DD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Example: Store SCORM files on your NAS but use a cloud server (e.g., AWS </w:t>
      </w:r>
      <w:proofErr w:type="spellStart"/>
      <w:r w:rsidRPr="00201DD1">
        <w:rPr>
          <w:rFonts w:ascii="Times New Roman" w:eastAsia="Times New Roman" w:hAnsi="Times New Roman" w:cs="Times New Roman"/>
          <w:kern w:val="0"/>
          <w:lang w:eastAsia="en-GB"/>
          <w14:ligatures w14:val="none"/>
        </w:rPr>
        <w:t>Lightsail</w:t>
      </w:r>
      <w:proofErr w:type="spellEnd"/>
      <w:r w:rsidRPr="00201DD1">
        <w:rPr>
          <w:rFonts w:ascii="Times New Roman" w:eastAsia="Times New Roman" w:hAnsi="Times New Roman" w:cs="Times New Roman"/>
          <w:kern w:val="0"/>
          <w:lang w:eastAsia="en-GB"/>
          <w14:ligatures w14:val="none"/>
        </w:rPr>
        <w:t>) for web hosting.</w:t>
      </w:r>
    </w:p>
    <w:p w14:paraId="413C7D26" w14:textId="77777777" w:rsidR="00201DD1" w:rsidRPr="00201DD1" w:rsidRDefault="00201DD1" w:rsidP="00201DD1">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Load Balancing</w:t>
      </w:r>
      <w:r w:rsidRPr="00201DD1">
        <w:rPr>
          <w:rFonts w:ascii="Times New Roman" w:eastAsia="Times New Roman" w:hAnsi="Times New Roman" w:cs="Times New Roman"/>
          <w:kern w:val="0"/>
          <w:lang w:eastAsia="en-GB"/>
          <w14:ligatures w14:val="none"/>
        </w:rPr>
        <w:t>:</w:t>
      </w:r>
    </w:p>
    <w:p w14:paraId="4899FBD6" w14:textId="77777777" w:rsidR="00201DD1" w:rsidRPr="00201DD1" w:rsidRDefault="00201DD1" w:rsidP="00201DD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Implement </w:t>
      </w:r>
      <w:r w:rsidRPr="00201DD1">
        <w:rPr>
          <w:rFonts w:ascii="Times New Roman" w:eastAsia="Times New Roman" w:hAnsi="Times New Roman" w:cs="Times New Roman"/>
          <w:b/>
          <w:bCs/>
          <w:kern w:val="0"/>
          <w:lang w:eastAsia="en-GB"/>
          <w14:ligatures w14:val="none"/>
        </w:rPr>
        <w:t>NGINX as a reverse proxy</w:t>
      </w:r>
      <w:r w:rsidRPr="00201DD1">
        <w:rPr>
          <w:rFonts w:ascii="Times New Roman" w:eastAsia="Times New Roman" w:hAnsi="Times New Roman" w:cs="Times New Roman"/>
          <w:kern w:val="0"/>
          <w:lang w:eastAsia="en-GB"/>
          <w14:ligatures w14:val="none"/>
        </w:rPr>
        <w:t xml:space="preserve"> to distribute traffic efficiently.</w:t>
      </w:r>
    </w:p>
    <w:p w14:paraId="565F2332" w14:textId="77777777" w:rsidR="00201DD1" w:rsidRPr="00201DD1" w:rsidRDefault="00201DD1" w:rsidP="00201DD1">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Cloud Backup</w:t>
      </w:r>
      <w:r w:rsidRPr="00201DD1">
        <w:rPr>
          <w:rFonts w:ascii="Times New Roman" w:eastAsia="Times New Roman" w:hAnsi="Times New Roman" w:cs="Times New Roman"/>
          <w:kern w:val="0"/>
          <w:lang w:eastAsia="en-GB"/>
          <w14:ligatures w14:val="none"/>
        </w:rPr>
        <w:t>:</w:t>
      </w:r>
    </w:p>
    <w:p w14:paraId="1AD628EE" w14:textId="77777777" w:rsidR="00201DD1" w:rsidRPr="00201DD1" w:rsidRDefault="00201DD1" w:rsidP="00201DD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services like AWS S3 or Google Cloud Storage as a secondary backup for SCORM content.</w:t>
      </w:r>
    </w:p>
    <w:p w14:paraId="24ECFE4A"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3695E8F8">
          <v:rect id="_x0000_i1051" alt="" style="width:451.3pt;height:.05pt;mso-width-percent:0;mso-height-percent:0;mso-width-percent:0;mso-height-percent:0" o:hralign="center" o:hrstd="t" o:hr="t" fillcolor="#a0a0a0" stroked="f"/>
        </w:pict>
      </w:r>
    </w:p>
    <w:p w14:paraId="32E42FD4"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Performance Estimation for 300 Users on a NAS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3315"/>
        <w:gridCol w:w="4689"/>
      </w:tblGrid>
      <w:tr w:rsidR="00201DD1" w:rsidRPr="00201DD1" w14:paraId="287EE4A8" w14:textId="77777777" w:rsidTr="00201DD1">
        <w:trPr>
          <w:tblHeader/>
          <w:tblCellSpacing w:w="15" w:type="dxa"/>
        </w:trPr>
        <w:tc>
          <w:tcPr>
            <w:tcW w:w="0" w:type="auto"/>
            <w:vAlign w:val="center"/>
            <w:hideMark/>
          </w:tcPr>
          <w:p w14:paraId="770BB4C6"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Category</w:t>
            </w:r>
          </w:p>
        </w:tc>
        <w:tc>
          <w:tcPr>
            <w:tcW w:w="0" w:type="auto"/>
            <w:vAlign w:val="center"/>
            <w:hideMark/>
          </w:tcPr>
          <w:p w14:paraId="17230B31"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Requirement</w:t>
            </w:r>
          </w:p>
        </w:tc>
        <w:tc>
          <w:tcPr>
            <w:tcW w:w="0" w:type="auto"/>
            <w:vAlign w:val="center"/>
            <w:hideMark/>
          </w:tcPr>
          <w:p w14:paraId="367102A2" w14:textId="77777777" w:rsidR="00201DD1" w:rsidRPr="00201DD1" w:rsidRDefault="00201DD1" w:rsidP="00201DD1">
            <w:pPr>
              <w:jc w:val="center"/>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Capability</w:t>
            </w:r>
          </w:p>
        </w:tc>
      </w:tr>
      <w:tr w:rsidR="00201DD1" w:rsidRPr="00201DD1" w14:paraId="7211F447" w14:textId="77777777" w:rsidTr="00201DD1">
        <w:trPr>
          <w:tblCellSpacing w:w="15" w:type="dxa"/>
        </w:trPr>
        <w:tc>
          <w:tcPr>
            <w:tcW w:w="0" w:type="auto"/>
            <w:vAlign w:val="center"/>
            <w:hideMark/>
          </w:tcPr>
          <w:p w14:paraId="2716D8C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CPU</w:t>
            </w:r>
          </w:p>
        </w:tc>
        <w:tc>
          <w:tcPr>
            <w:tcW w:w="0" w:type="auto"/>
            <w:vAlign w:val="center"/>
            <w:hideMark/>
          </w:tcPr>
          <w:p w14:paraId="3286F24E"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Quad-core (Intel Celeron or better)</w:t>
            </w:r>
          </w:p>
        </w:tc>
        <w:tc>
          <w:tcPr>
            <w:tcW w:w="0" w:type="auto"/>
            <w:vAlign w:val="center"/>
            <w:hideMark/>
          </w:tcPr>
          <w:p w14:paraId="7E0A740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Handles moderate traffic (10–50 concurrent users).</w:t>
            </w:r>
          </w:p>
        </w:tc>
      </w:tr>
      <w:tr w:rsidR="00201DD1" w:rsidRPr="00201DD1" w14:paraId="7B6A72BD" w14:textId="77777777" w:rsidTr="00201DD1">
        <w:trPr>
          <w:tblCellSpacing w:w="15" w:type="dxa"/>
        </w:trPr>
        <w:tc>
          <w:tcPr>
            <w:tcW w:w="0" w:type="auto"/>
            <w:vAlign w:val="center"/>
            <w:hideMark/>
          </w:tcPr>
          <w:p w14:paraId="35D5296D"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RAM</w:t>
            </w:r>
          </w:p>
        </w:tc>
        <w:tc>
          <w:tcPr>
            <w:tcW w:w="0" w:type="auto"/>
            <w:vAlign w:val="center"/>
            <w:hideMark/>
          </w:tcPr>
          <w:p w14:paraId="4DA3082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8GB (recommended)</w:t>
            </w:r>
          </w:p>
        </w:tc>
        <w:tc>
          <w:tcPr>
            <w:tcW w:w="0" w:type="auto"/>
            <w:vAlign w:val="center"/>
            <w:hideMark/>
          </w:tcPr>
          <w:p w14:paraId="027C7393"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Adequate for serving web requests and database queries.</w:t>
            </w:r>
          </w:p>
        </w:tc>
      </w:tr>
      <w:tr w:rsidR="00201DD1" w:rsidRPr="00201DD1" w14:paraId="72F7542C" w14:textId="77777777" w:rsidTr="00201DD1">
        <w:trPr>
          <w:tblCellSpacing w:w="15" w:type="dxa"/>
        </w:trPr>
        <w:tc>
          <w:tcPr>
            <w:tcW w:w="0" w:type="auto"/>
            <w:vAlign w:val="center"/>
            <w:hideMark/>
          </w:tcPr>
          <w:p w14:paraId="3DC0C089"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Storage</w:t>
            </w:r>
          </w:p>
        </w:tc>
        <w:tc>
          <w:tcPr>
            <w:tcW w:w="0" w:type="auto"/>
            <w:vAlign w:val="center"/>
            <w:hideMark/>
          </w:tcPr>
          <w:p w14:paraId="26A72CB3"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4TB (RAID for redundancy)</w:t>
            </w:r>
          </w:p>
        </w:tc>
        <w:tc>
          <w:tcPr>
            <w:tcW w:w="0" w:type="auto"/>
            <w:vAlign w:val="center"/>
            <w:hideMark/>
          </w:tcPr>
          <w:p w14:paraId="766A9C33"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Sufficient for SCORM content and growth.</w:t>
            </w:r>
          </w:p>
        </w:tc>
      </w:tr>
      <w:tr w:rsidR="00201DD1" w:rsidRPr="00201DD1" w14:paraId="1D11E16F" w14:textId="77777777" w:rsidTr="00201DD1">
        <w:trPr>
          <w:tblCellSpacing w:w="15" w:type="dxa"/>
        </w:trPr>
        <w:tc>
          <w:tcPr>
            <w:tcW w:w="0" w:type="auto"/>
            <w:vAlign w:val="center"/>
            <w:hideMark/>
          </w:tcPr>
          <w:p w14:paraId="156521BC"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Network</w:t>
            </w:r>
          </w:p>
        </w:tc>
        <w:tc>
          <w:tcPr>
            <w:tcW w:w="0" w:type="auto"/>
            <w:vAlign w:val="center"/>
            <w:hideMark/>
          </w:tcPr>
          <w:p w14:paraId="63CBE59D"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Gigabit Ethernet + 100Mbps upload</w:t>
            </w:r>
          </w:p>
        </w:tc>
        <w:tc>
          <w:tcPr>
            <w:tcW w:w="0" w:type="auto"/>
            <w:vAlign w:val="center"/>
            <w:hideMark/>
          </w:tcPr>
          <w:p w14:paraId="20349A58"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Supports up to 300 users if concurrent users are ~50.</w:t>
            </w:r>
          </w:p>
        </w:tc>
      </w:tr>
      <w:tr w:rsidR="00201DD1" w:rsidRPr="00201DD1" w14:paraId="448B09CF" w14:textId="77777777" w:rsidTr="00201DD1">
        <w:trPr>
          <w:tblCellSpacing w:w="15" w:type="dxa"/>
        </w:trPr>
        <w:tc>
          <w:tcPr>
            <w:tcW w:w="0" w:type="auto"/>
            <w:vAlign w:val="center"/>
            <w:hideMark/>
          </w:tcPr>
          <w:p w14:paraId="52023365"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Security</w:t>
            </w:r>
          </w:p>
        </w:tc>
        <w:tc>
          <w:tcPr>
            <w:tcW w:w="0" w:type="auto"/>
            <w:vAlign w:val="center"/>
            <w:hideMark/>
          </w:tcPr>
          <w:p w14:paraId="397A7BE3"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SSL, VPN, and NAS security features</w:t>
            </w:r>
          </w:p>
        </w:tc>
        <w:tc>
          <w:tcPr>
            <w:tcW w:w="0" w:type="auto"/>
            <w:vAlign w:val="center"/>
            <w:hideMark/>
          </w:tcPr>
          <w:p w14:paraId="2AEF9745"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Essential for remote access.</w:t>
            </w:r>
          </w:p>
        </w:tc>
      </w:tr>
    </w:tbl>
    <w:p w14:paraId="25041894"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301751C7">
          <v:rect id="_x0000_i1050" alt="" style="width:451.3pt;height:.05pt;mso-width-percent:0;mso-height-percent:0;mso-width-percent:0;mso-height-percent:0" o:hralign="center" o:hrstd="t" o:hr="t" fillcolor="#a0a0a0" stroked="f"/>
        </w:pict>
      </w:r>
    </w:p>
    <w:p w14:paraId="292F9918"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lastRenderedPageBreak/>
        <w:t>Cost Comparison</w:t>
      </w:r>
    </w:p>
    <w:p w14:paraId="2210F175" w14:textId="77777777" w:rsidR="00201DD1" w:rsidRPr="00201DD1" w:rsidRDefault="00201DD1" w:rsidP="00201DD1">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NAS Hosting</w:t>
      </w:r>
      <w:r w:rsidRPr="00201DD1">
        <w:rPr>
          <w:rFonts w:ascii="Times New Roman" w:eastAsia="Times New Roman" w:hAnsi="Times New Roman" w:cs="Times New Roman"/>
          <w:kern w:val="0"/>
          <w:lang w:eastAsia="en-GB"/>
          <w14:ligatures w14:val="none"/>
        </w:rPr>
        <w:t>:</w:t>
      </w:r>
    </w:p>
    <w:p w14:paraId="7F0BD0C5" w14:textId="77777777" w:rsidR="00201DD1" w:rsidRPr="00201DD1" w:rsidRDefault="00201DD1" w:rsidP="00201DD1">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One-time cost: ~$500–$600 (NAS + drives).</w:t>
      </w:r>
    </w:p>
    <w:p w14:paraId="03550969" w14:textId="77777777" w:rsidR="00201DD1" w:rsidRPr="00201DD1" w:rsidRDefault="00201DD1" w:rsidP="00201DD1">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Ongoing cost: Electricity + internet.</w:t>
      </w:r>
    </w:p>
    <w:p w14:paraId="7056ADB9" w14:textId="77777777" w:rsidR="00201DD1" w:rsidRPr="00201DD1" w:rsidRDefault="00201DD1" w:rsidP="00201DD1">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Cloud Hosting</w:t>
      </w:r>
      <w:r w:rsidRPr="00201DD1">
        <w:rPr>
          <w:rFonts w:ascii="Times New Roman" w:eastAsia="Times New Roman" w:hAnsi="Times New Roman" w:cs="Times New Roman"/>
          <w:kern w:val="0"/>
          <w:lang w:eastAsia="en-GB"/>
          <w14:ligatures w14:val="none"/>
        </w:rPr>
        <w:t xml:space="preserve"> (for scaling beyond NAS):</w:t>
      </w:r>
    </w:p>
    <w:p w14:paraId="48539555" w14:textId="77777777" w:rsidR="00201DD1" w:rsidRPr="00201DD1" w:rsidRDefault="00201DD1" w:rsidP="00201DD1">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Example: </w:t>
      </w:r>
      <w:r w:rsidRPr="00201DD1">
        <w:rPr>
          <w:rFonts w:ascii="Times New Roman" w:eastAsia="Times New Roman" w:hAnsi="Times New Roman" w:cs="Times New Roman"/>
          <w:b/>
          <w:bCs/>
          <w:kern w:val="0"/>
          <w:lang w:eastAsia="en-GB"/>
          <w14:ligatures w14:val="none"/>
        </w:rPr>
        <w:t xml:space="preserve">AWS </w:t>
      </w:r>
      <w:proofErr w:type="spellStart"/>
      <w:r w:rsidRPr="00201DD1">
        <w:rPr>
          <w:rFonts w:ascii="Times New Roman" w:eastAsia="Times New Roman" w:hAnsi="Times New Roman" w:cs="Times New Roman"/>
          <w:b/>
          <w:bCs/>
          <w:kern w:val="0"/>
          <w:lang w:eastAsia="en-GB"/>
          <w14:ligatures w14:val="none"/>
        </w:rPr>
        <w:t>Lightsail</w:t>
      </w:r>
      <w:proofErr w:type="spellEnd"/>
      <w:r w:rsidRPr="00201DD1">
        <w:rPr>
          <w:rFonts w:ascii="Times New Roman" w:eastAsia="Times New Roman" w:hAnsi="Times New Roman" w:cs="Times New Roman"/>
          <w:kern w:val="0"/>
          <w:lang w:eastAsia="en-GB"/>
          <w14:ligatures w14:val="none"/>
        </w:rPr>
        <w:t xml:space="preserve"> with 2GB RAM, 1 CPU, and 60GB SSD: ~$10/month.</w:t>
      </w:r>
    </w:p>
    <w:p w14:paraId="4994C9DA" w14:textId="77777777" w:rsidR="00201DD1" w:rsidRPr="00201DD1" w:rsidRDefault="00201DD1" w:rsidP="00201DD1">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Additional cost: S3 storage for SCORM files.</w:t>
      </w:r>
    </w:p>
    <w:p w14:paraId="6C108037"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09A9176A">
          <v:rect id="_x0000_i1049" alt="" style="width:451.3pt;height:.05pt;mso-width-percent:0;mso-height-percent:0;mso-width-percent:0;mso-height-percent:0" o:hralign="center" o:hrstd="t" o:hr="t" fillcolor="#a0a0a0" stroked="f"/>
        </w:pict>
      </w:r>
    </w:p>
    <w:p w14:paraId="5013BDE2"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Recommendations</w:t>
      </w:r>
    </w:p>
    <w:p w14:paraId="20686357" w14:textId="77777777" w:rsidR="00201DD1" w:rsidRPr="00201DD1" w:rsidRDefault="00201DD1" w:rsidP="00201DD1">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NAS for 300 Users</w:t>
      </w:r>
      <w:r w:rsidRPr="00201DD1">
        <w:rPr>
          <w:rFonts w:ascii="Times New Roman" w:eastAsia="Times New Roman" w:hAnsi="Times New Roman" w:cs="Times New Roman"/>
          <w:kern w:val="0"/>
          <w:lang w:eastAsia="en-GB"/>
          <w14:ligatures w14:val="none"/>
        </w:rPr>
        <w:t>:</w:t>
      </w:r>
    </w:p>
    <w:p w14:paraId="5FB7CB15" w14:textId="77777777" w:rsidR="00201DD1" w:rsidRPr="00201DD1" w:rsidRDefault="00201DD1" w:rsidP="00201DD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 mid-range NAS with sufficient RAM, CPU, and storage should handle your needs.</w:t>
      </w:r>
    </w:p>
    <w:p w14:paraId="28F6D399" w14:textId="77777777" w:rsidR="00201DD1" w:rsidRPr="00201DD1" w:rsidRDefault="00201DD1" w:rsidP="00201DD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Ensure your internet upload speed supports the traffic.</w:t>
      </w:r>
    </w:p>
    <w:p w14:paraId="20206ECC" w14:textId="77777777" w:rsidR="00201DD1" w:rsidRPr="00201DD1" w:rsidRDefault="00201DD1" w:rsidP="00201DD1">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Prepare for Scaling</w:t>
      </w:r>
      <w:r w:rsidRPr="00201DD1">
        <w:rPr>
          <w:rFonts w:ascii="Times New Roman" w:eastAsia="Times New Roman" w:hAnsi="Times New Roman" w:cs="Times New Roman"/>
          <w:kern w:val="0"/>
          <w:lang w:eastAsia="en-GB"/>
          <w14:ligatures w14:val="none"/>
        </w:rPr>
        <w:t>:</w:t>
      </w:r>
    </w:p>
    <w:p w14:paraId="17475643" w14:textId="77777777" w:rsidR="00201DD1" w:rsidRPr="00201DD1" w:rsidRDefault="00201DD1" w:rsidP="00201DD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Monitor performance with tools like </w:t>
      </w:r>
      <w:r w:rsidRPr="00201DD1">
        <w:rPr>
          <w:rFonts w:ascii="Times New Roman" w:eastAsia="Times New Roman" w:hAnsi="Times New Roman" w:cs="Times New Roman"/>
          <w:b/>
          <w:bCs/>
          <w:kern w:val="0"/>
          <w:lang w:eastAsia="en-GB"/>
          <w14:ligatures w14:val="none"/>
        </w:rPr>
        <w:t>Grafana</w:t>
      </w:r>
      <w:r w:rsidRPr="00201DD1">
        <w:rPr>
          <w:rFonts w:ascii="Times New Roman" w:eastAsia="Times New Roman" w:hAnsi="Times New Roman" w:cs="Times New Roman"/>
          <w:kern w:val="0"/>
          <w:lang w:eastAsia="en-GB"/>
          <w14:ligatures w14:val="none"/>
        </w:rPr>
        <w:t xml:space="preserve"> or </w:t>
      </w:r>
      <w:r w:rsidRPr="00201DD1">
        <w:rPr>
          <w:rFonts w:ascii="Times New Roman" w:eastAsia="Times New Roman" w:hAnsi="Times New Roman" w:cs="Times New Roman"/>
          <w:b/>
          <w:bCs/>
          <w:kern w:val="0"/>
          <w:lang w:eastAsia="en-GB"/>
          <w14:ligatures w14:val="none"/>
        </w:rPr>
        <w:t>Synology Resource Monitor</w:t>
      </w:r>
      <w:r w:rsidRPr="00201DD1">
        <w:rPr>
          <w:rFonts w:ascii="Times New Roman" w:eastAsia="Times New Roman" w:hAnsi="Times New Roman" w:cs="Times New Roman"/>
          <w:kern w:val="0"/>
          <w:lang w:eastAsia="en-GB"/>
          <w14:ligatures w14:val="none"/>
        </w:rPr>
        <w:t>.</w:t>
      </w:r>
    </w:p>
    <w:p w14:paraId="26C50D20" w14:textId="77777777" w:rsidR="00201DD1" w:rsidRPr="00201DD1" w:rsidRDefault="00201DD1" w:rsidP="00201DD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Keep an option for cloud hosting ready if user demand grows.</w:t>
      </w:r>
    </w:p>
    <w:p w14:paraId="709554B9" w14:textId="77777777" w:rsidR="00201DD1" w:rsidRPr="00201DD1" w:rsidRDefault="00201DD1" w:rsidP="00201DD1">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Start Small</w:t>
      </w:r>
      <w:r w:rsidRPr="00201DD1">
        <w:rPr>
          <w:rFonts w:ascii="Times New Roman" w:eastAsia="Times New Roman" w:hAnsi="Times New Roman" w:cs="Times New Roman"/>
          <w:kern w:val="0"/>
          <w:lang w:eastAsia="en-GB"/>
          <w14:ligatures w14:val="none"/>
        </w:rPr>
        <w:t>:</w:t>
      </w:r>
    </w:p>
    <w:p w14:paraId="2BE01DB7" w14:textId="77777777" w:rsidR="00201DD1" w:rsidRPr="00201DD1" w:rsidRDefault="00201DD1" w:rsidP="00201DD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the NAS for initial deployment.</w:t>
      </w:r>
    </w:p>
    <w:p w14:paraId="4FE0CD85" w14:textId="77777777" w:rsidR="00201DD1" w:rsidRPr="00201DD1" w:rsidRDefault="00201DD1" w:rsidP="00201DD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Optimize the LMS and SCORM player performance before expanding.</w:t>
      </w:r>
    </w:p>
    <w:p w14:paraId="7E395190"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Let me know if you’d like help setting up the NAS or optimizing the LMS for SCORM playback!</w:t>
      </w:r>
    </w:p>
    <w:p w14:paraId="77FAF0E1"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4o</w:t>
      </w:r>
    </w:p>
    <w:p w14:paraId="70F7D368" w14:textId="77777777" w:rsidR="00201DD1" w:rsidRPr="00201DD1" w:rsidRDefault="00201DD1" w:rsidP="00201DD1">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01DD1">
        <w:rPr>
          <w:rFonts w:ascii="Times New Roman" w:eastAsia="Times New Roman" w:hAnsi="Times New Roman" w:cs="Times New Roman"/>
          <w:b/>
          <w:bCs/>
          <w:kern w:val="0"/>
          <w:sz w:val="20"/>
          <w:szCs w:val="20"/>
          <w:lang w:eastAsia="en-GB"/>
          <w14:ligatures w14:val="none"/>
        </w:rPr>
        <w:t>You said:</w:t>
      </w:r>
    </w:p>
    <w:p w14:paraId="6E763DBB" w14:textId="7051D723"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lastRenderedPageBreak/>
        <w:fldChar w:fldCharType="begin"/>
      </w:r>
      <w:r w:rsidRPr="00201DD1">
        <w:rPr>
          <w:rFonts w:ascii="Times New Roman" w:eastAsia="Times New Roman" w:hAnsi="Times New Roman" w:cs="Times New Roman"/>
          <w:kern w:val="0"/>
          <w:lang w:eastAsia="en-GB"/>
          <w14:ligatures w14:val="none"/>
        </w:rPr>
        <w:instrText xml:space="preserve"> INCLUDEPICTURE "https://files.oaiusercontent.com/file-LYCGZubvekhNwRRNiMw5b4?se=2024-12-19T19%3A25%3A27Z&amp;sp=r&amp;sv=2024-08-04&amp;sr=b&amp;rscc=max-age%3D299%2C%20immutable%2C%20private&amp;rscd=attachment%3B%20filename%3D6FCD9C03-EC10-4B89-9B37-7A7FCB339914.jpeg&amp;sig=76XW0ms2erh9q8ziXte6CIXRxXNBVV0Abu38%2BdMYa4E%3D" \* MERGEFORMATINET </w:instrText>
      </w:r>
      <w:r w:rsidRPr="00201DD1">
        <w:rPr>
          <w:rFonts w:ascii="Times New Roman" w:eastAsia="Times New Roman" w:hAnsi="Times New Roman" w:cs="Times New Roman"/>
          <w:kern w:val="0"/>
          <w:lang w:eastAsia="en-GB"/>
          <w14:ligatures w14:val="none"/>
        </w:rPr>
        <w:fldChar w:fldCharType="separate"/>
      </w:r>
      <w:r w:rsidRPr="00201DD1">
        <w:rPr>
          <w:rFonts w:ascii="Times New Roman" w:eastAsia="Times New Roman" w:hAnsi="Times New Roman" w:cs="Times New Roman"/>
          <w:noProof/>
          <w:kern w:val="0"/>
          <w:lang w:eastAsia="en-GB"/>
          <w14:ligatures w14:val="none"/>
        </w:rPr>
        <w:drawing>
          <wp:inline distT="0" distB="0" distL="0" distR="0" wp14:anchorId="36F3E200" wp14:editId="00D46C78">
            <wp:extent cx="4083685" cy="8863330"/>
            <wp:effectExtent l="0" t="0" r="5715" b="1270"/>
            <wp:docPr id="87416390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685" cy="8863330"/>
                    </a:xfrm>
                    <a:prstGeom prst="rect">
                      <a:avLst/>
                    </a:prstGeom>
                    <a:noFill/>
                    <a:ln>
                      <a:noFill/>
                    </a:ln>
                  </pic:spPr>
                </pic:pic>
              </a:graphicData>
            </a:graphic>
          </wp:inline>
        </w:drawing>
      </w:r>
      <w:r w:rsidRPr="00201DD1">
        <w:rPr>
          <w:rFonts w:ascii="Times New Roman" w:eastAsia="Times New Roman" w:hAnsi="Times New Roman" w:cs="Times New Roman"/>
          <w:kern w:val="0"/>
          <w:lang w:eastAsia="en-GB"/>
          <w14:ligatures w14:val="none"/>
        </w:rPr>
        <w:fldChar w:fldCharType="end"/>
      </w:r>
    </w:p>
    <w:p w14:paraId="492B2000" w14:textId="77777777" w:rsidR="00201DD1" w:rsidRPr="00201DD1" w:rsidRDefault="00201DD1" w:rsidP="00201DD1">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01DD1">
        <w:rPr>
          <w:rFonts w:ascii="Times New Roman" w:eastAsia="Times New Roman" w:hAnsi="Times New Roman" w:cs="Times New Roman"/>
          <w:b/>
          <w:bCs/>
          <w:kern w:val="0"/>
          <w:sz w:val="15"/>
          <w:szCs w:val="15"/>
          <w:lang w:eastAsia="en-GB"/>
          <w14:ligatures w14:val="none"/>
        </w:rPr>
        <w:lastRenderedPageBreak/>
        <w:t>ChatGPT said:</w:t>
      </w:r>
    </w:p>
    <w:p w14:paraId="16777D97"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ChatGPT</w:t>
      </w:r>
    </w:p>
    <w:p w14:paraId="0119B851"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Based on the speed test results you provided:</w:t>
      </w:r>
    </w:p>
    <w:p w14:paraId="52C0A037" w14:textId="77777777" w:rsidR="00201DD1" w:rsidRPr="00201DD1" w:rsidRDefault="00201DD1" w:rsidP="00201DD1">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Download Speed</w:t>
      </w:r>
      <w:r w:rsidRPr="00201DD1">
        <w:rPr>
          <w:rFonts w:ascii="Times New Roman" w:eastAsia="Times New Roman" w:hAnsi="Times New Roman" w:cs="Times New Roman"/>
          <w:kern w:val="0"/>
          <w:lang w:eastAsia="en-GB"/>
          <w14:ligatures w14:val="none"/>
        </w:rPr>
        <w:t xml:space="preserve">: </w:t>
      </w:r>
      <w:r w:rsidRPr="00201DD1">
        <w:rPr>
          <w:rFonts w:ascii="Times New Roman" w:eastAsia="Times New Roman" w:hAnsi="Times New Roman" w:cs="Times New Roman"/>
          <w:b/>
          <w:bCs/>
          <w:kern w:val="0"/>
          <w:lang w:eastAsia="en-GB"/>
          <w14:ligatures w14:val="none"/>
        </w:rPr>
        <w:t>174 Mbps</w:t>
      </w:r>
    </w:p>
    <w:p w14:paraId="42CF3EF0" w14:textId="77777777" w:rsidR="00201DD1" w:rsidRPr="00201DD1" w:rsidRDefault="00201DD1" w:rsidP="00201DD1">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Upload Speed</w:t>
      </w:r>
      <w:r w:rsidRPr="00201DD1">
        <w:rPr>
          <w:rFonts w:ascii="Times New Roman" w:eastAsia="Times New Roman" w:hAnsi="Times New Roman" w:cs="Times New Roman"/>
          <w:kern w:val="0"/>
          <w:lang w:eastAsia="en-GB"/>
          <w14:ligatures w14:val="none"/>
        </w:rPr>
        <w:t xml:space="preserve">: </w:t>
      </w:r>
      <w:r w:rsidRPr="00201DD1">
        <w:rPr>
          <w:rFonts w:ascii="Times New Roman" w:eastAsia="Times New Roman" w:hAnsi="Times New Roman" w:cs="Times New Roman"/>
          <w:b/>
          <w:bCs/>
          <w:kern w:val="0"/>
          <w:lang w:eastAsia="en-GB"/>
          <w14:ligatures w14:val="none"/>
        </w:rPr>
        <w:t>76.7 Mbps</w:t>
      </w:r>
    </w:p>
    <w:p w14:paraId="23AE6424" w14:textId="77777777" w:rsidR="00201DD1" w:rsidRPr="00201DD1" w:rsidRDefault="00201DD1" w:rsidP="00201DD1">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Ping</w:t>
      </w:r>
      <w:r w:rsidRPr="00201DD1">
        <w:rPr>
          <w:rFonts w:ascii="Times New Roman" w:eastAsia="Times New Roman" w:hAnsi="Times New Roman" w:cs="Times New Roman"/>
          <w:kern w:val="0"/>
          <w:lang w:eastAsia="en-GB"/>
          <w14:ligatures w14:val="none"/>
        </w:rPr>
        <w:t xml:space="preserve">: ~35–38 </w:t>
      </w:r>
      <w:proofErr w:type="spellStart"/>
      <w:r w:rsidRPr="00201DD1">
        <w:rPr>
          <w:rFonts w:ascii="Times New Roman" w:eastAsia="Times New Roman" w:hAnsi="Times New Roman" w:cs="Times New Roman"/>
          <w:kern w:val="0"/>
          <w:lang w:eastAsia="en-GB"/>
          <w14:ligatures w14:val="none"/>
        </w:rPr>
        <w:t>ms</w:t>
      </w:r>
      <w:proofErr w:type="spellEnd"/>
      <w:r w:rsidRPr="00201DD1">
        <w:rPr>
          <w:rFonts w:ascii="Times New Roman" w:eastAsia="Times New Roman" w:hAnsi="Times New Roman" w:cs="Times New Roman"/>
          <w:kern w:val="0"/>
          <w:lang w:eastAsia="en-GB"/>
          <w14:ligatures w14:val="none"/>
        </w:rPr>
        <w:t xml:space="preserve"> (great for responsiveness)</w:t>
      </w:r>
    </w:p>
    <w:p w14:paraId="74448294"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4531DF15">
          <v:rect id="_x0000_i1048" alt="" style="width:451.3pt;height:.05pt;mso-width-percent:0;mso-height-percent:0;mso-width-percent:0;mso-height-percent:0" o:hralign="center" o:hrstd="t" o:hr="t" fillcolor="#a0a0a0" stroked="f"/>
        </w:pict>
      </w:r>
    </w:p>
    <w:p w14:paraId="03526F3D"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Analysis for Hosting LMS with NAS</w:t>
      </w:r>
    </w:p>
    <w:p w14:paraId="0C823A39"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With </w:t>
      </w:r>
      <w:r w:rsidRPr="00201DD1">
        <w:rPr>
          <w:rFonts w:ascii="Times New Roman" w:eastAsia="Times New Roman" w:hAnsi="Times New Roman" w:cs="Times New Roman"/>
          <w:b/>
          <w:bCs/>
          <w:kern w:val="0"/>
          <w:lang w:eastAsia="en-GB"/>
          <w14:ligatures w14:val="none"/>
        </w:rPr>
        <w:t>76.7 Mbps upload speed</w:t>
      </w:r>
      <w:r w:rsidRPr="00201DD1">
        <w:rPr>
          <w:rFonts w:ascii="Times New Roman" w:eastAsia="Times New Roman" w:hAnsi="Times New Roman" w:cs="Times New Roman"/>
          <w:kern w:val="0"/>
          <w:lang w:eastAsia="en-GB"/>
          <w14:ligatures w14:val="none"/>
        </w:rPr>
        <w:t xml:space="preserve">, your NAS server can reasonably support </w:t>
      </w:r>
      <w:r w:rsidRPr="00201DD1">
        <w:rPr>
          <w:rFonts w:ascii="Times New Roman" w:eastAsia="Times New Roman" w:hAnsi="Times New Roman" w:cs="Times New Roman"/>
          <w:b/>
          <w:bCs/>
          <w:kern w:val="0"/>
          <w:lang w:eastAsia="en-GB"/>
          <w14:ligatures w14:val="none"/>
        </w:rPr>
        <w:t>300 users</w:t>
      </w:r>
      <w:r w:rsidRPr="00201DD1">
        <w:rPr>
          <w:rFonts w:ascii="Times New Roman" w:eastAsia="Times New Roman" w:hAnsi="Times New Roman" w:cs="Times New Roman"/>
          <w:kern w:val="0"/>
          <w:lang w:eastAsia="en-GB"/>
          <w14:ligatures w14:val="none"/>
        </w:rPr>
        <w:t>, assuming not all of them are simultaneously active. Here’s why:</w:t>
      </w:r>
    </w:p>
    <w:p w14:paraId="7B0065FC" w14:textId="77777777" w:rsidR="00201DD1" w:rsidRPr="00201DD1" w:rsidRDefault="00201DD1" w:rsidP="00201DD1">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Concurrent Users</w:t>
      </w:r>
      <w:r w:rsidRPr="00201DD1">
        <w:rPr>
          <w:rFonts w:ascii="Times New Roman" w:eastAsia="Times New Roman" w:hAnsi="Times New Roman" w:cs="Times New Roman"/>
          <w:kern w:val="0"/>
          <w:lang w:eastAsia="en-GB"/>
          <w14:ligatures w14:val="none"/>
        </w:rPr>
        <w:t>:</w:t>
      </w:r>
    </w:p>
    <w:p w14:paraId="59557E1B" w14:textId="77777777" w:rsidR="00201DD1" w:rsidRPr="00201DD1" w:rsidRDefault="00201DD1" w:rsidP="00201DD1">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Realistically, you’ll have around </w:t>
      </w:r>
      <w:r w:rsidRPr="00201DD1">
        <w:rPr>
          <w:rFonts w:ascii="Times New Roman" w:eastAsia="Times New Roman" w:hAnsi="Times New Roman" w:cs="Times New Roman"/>
          <w:b/>
          <w:bCs/>
          <w:kern w:val="0"/>
          <w:lang w:eastAsia="en-GB"/>
          <w14:ligatures w14:val="none"/>
        </w:rPr>
        <w:t>30–50 concurrent users</w:t>
      </w:r>
      <w:r w:rsidRPr="00201DD1">
        <w:rPr>
          <w:rFonts w:ascii="Times New Roman" w:eastAsia="Times New Roman" w:hAnsi="Times New Roman" w:cs="Times New Roman"/>
          <w:kern w:val="0"/>
          <w:lang w:eastAsia="en-GB"/>
          <w14:ligatures w14:val="none"/>
        </w:rPr>
        <w:t xml:space="preserve"> at peak times (10-20% of total users).</w:t>
      </w:r>
    </w:p>
    <w:p w14:paraId="3FD3AF65" w14:textId="77777777" w:rsidR="00201DD1" w:rsidRPr="00201DD1" w:rsidRDefault="00201DD1" w:rsidP="00201DD1">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Upload speed of </w:t>
      </w:r>
      <w:r w:rsidRPr="00201DD1">
        <w:rPr>
          <w:rFonts w:ascii="Times New Roman" w:eastAsia="Times New Roman" w:hAnsi="Times New Roman" w:cs="Times New Roman"/>
          <w:b/>
          <w:bCs/>
          <w:kern w:val="0"/>
          <w:lang w:eastAsia="en-GB"/>
          <w14:ligatures w14:val="none"/>
        </w:rPr>
        <w:t>76.7 Mbps</w:t>
      </w:r>
      <w:r w:rsidRPr="00201DD1">
        <w:rPr>
          <w:rFonts w:ascii="Times New Roman" w:eastAsia="Times New Roman" w:hAnsi="Times New Roman" w:cs="Times New Roman"/>
          <w:kern w:val="0"/>
          <w:lang w:eastAsia="en-GB"/>
          <w14:ligatures w14:val="none"/>
        </w:rPr>
        <w:t xml:space="preserve"> can support:</w:t>
      </w:r>
    </w:p>
    <w:p w14:paraId="36FC8A83" w14:textId="77777777" w:rsidR="00201DD1" w:rsidRPr="00201DD1" w:rsidRDefault="00201DD1" w:rsidP="00201DD1">
      <w:pPr>
        <w:numPr>
          <w:ilvl w:val="2"/>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Light traffic</w:t>
      </w:r>
      <w:r w:rsidRPr="00201DD1">
        <w:rPr>
          <w:rFonts w:ascii="Times New Roman" w:eastAsia="Times New Roman" w:hAnsi="Times New Roman" w:cs="Times New Roman"/>
          <w:kern w:val="0"/>
          <w:lang w:eastAsia="en-GB"/>
          <w14:ligatures w14:val="none"/>
        </w:rPr>
        <w:t>: Static pages, SCORM file loading, progress tracking.</w:t>
      </w:r>
    </w:p>
    <w:p w14:paraId="115A8EBF" w14:textId="77777777" w:rsidR="00201DD1" w:rsidRPr="00201DD1" w:rsidRDefault="00201DD1" w:rsidP="00201DD1">
      <w:pPr>
        <w:numPr>
          <w:ilvl w:val="2"/>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SCORM courses with minimal video-heavy content.</w:t>
      </w:r>
    </w:p>
    <w:p w14:paraId="5A22EFFB" w14:textId="77777777" w:rsidR="00201DD1" w:rsidRPr="00201DD1" w:rsidRDefault="00201DD1" w:rsidP="00201DD1">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Per User Bandwidth Needs</w:t>
      </w:r>
      <w:r w:rsidRPr="00201DD1">
        <w:rPr>
          <w:rFonts w:ascii="Times New Roman" w:eastAsia="Times New Roman" w:hAnsi="Times New Roman" w:cs="Times New Roman"/>
          <w:kern w:val="0"/>
          <w:lang w:eastAsia="en-GB"/>
          <w14:ligatures w14:val="none"/>
        </w:rPr>
        <w:t>:</w:t>
      </w:r>
    </w:p>
    <w:p w14:paraId="095D4BAD" w14:textId="77777777" w:rsidR="00201DD1" w:rsidRPr="00201DD1" w:rsidRDefault="00201DD1" w:rsidP="00201DD1">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SCORM courses are often ZIP-based HTML/JavaScript content, which doesn’t require high bandwidth unless video files are embedded.</w:t>
      </w:r>
    </w:p>
    <w:p w14:paraId="5B2CD701" w14:textId="77777777" w:rsidR="00201DD1" w:rsidRPr="00201DD1" w:rsidRDefault="00201DD1" w:rsidP="00201DD1">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Example:</w:t>
      </w:r>
    </w:p>
    <w:p w14:paraId="6241332D" w14:textId="77777777" w:rsidR="00201DD1" w:rsidRPr="00201DD1" w:rsidRDefault="00201DD1" w:rsidP="00201DD1">
      <w:pPr>
        <w:numPr>
          <w:ilvl w:val="2"/>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1 user streaming a </w:t>
      </w:r>
      <w:r w:rsidRPr="00201DD1">
        <w:rPr>
          <w:rFonts w:ascii="Times New Roman" w:eastAsia="Times New Roman" w:hAnsi="Times New Roman" w:cs="Times New Roman"/>
          <w:b/>
          <w:bCs/>
          <w:kern w:val="0"/>
          <w:lang w:eastAsia="en-GB"/>
          <w14:ligatures w14:val="none"/>
        </w:rPr>
        <w:t>10 MB file</w:t>
      </w:r>
      <w:r w:rsidRPr="00201DD1">
        <w:rPr>
          <w:rFonts w:ascii="Times New Roman" w:eastAsia="Times New Roman" w:hAnsi="Times New Roman" w:cs="Times New Roman"/>
          <w:kern w:val="0"/>
          <w:lang w:eastAsia="en-GB"/>
          <w14:ligatures w14:val="none"/>
        </w:rPr>
        <w:t xml:space="preserve"> will require ~1 Mbps.</w:t>
      </w:r>
    </w:p>
    <w:p w14:paraId="7A55422D" w14:textId="77777777" w:rsidR="00201DD1" w:rsidRPr="00201DD1" w:rsidRDefault="00201DD1" w:rsidP="00201DD1">
      <w:pPr>
        <w:numPr>
          <w:ilvl w:val="2"/>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With </w:t>
      </w:r>
      <w:r w:rsidRPr="00201DD1">
        <w:rPr>
          <w:rFonts w:ascii="Times New Roman" w:eastAsia="Times New Roman" w:hAnsi="Times New Roman" w:cs="Times New Roman"/>
          <w:b/>
          <w:bCs/>
          <w:kern w:val="0"/>
          <w:lang w:eastAsia="en-GB"/>
          <w14:ligatures w14:val="none"/>
        </w:rPr>
        <w:t>76.7 Mbps upload</w:t>
      </w:r>
      <w:r w:rsidRPr="00201DD1">
        <w:rPr>
          <w:rFonts w:ascii="Times New Roman" w:eastAsia="Times New Roman" w:hAnsi="Times New Roman" w:cs="Times New Roman"/>
          <w:kern w:val="0"/>
          <w:lang w:eastAsia="en-GB"/>
          <w14:ligatures w14:val="none"/>
        </w:rPr>
        <w:t>, you can serve ~30–50 concurrent users comfortably.</w:t>
      </w:r>
    </w:p>
    <w:p w14:paraId="33D8A9B7" w14:textId="77777777" w:rsidR="00201DD1" w:rsidRPr="00201DD1" w:rsidRDefault="00201DD1" w:rsidP="00201DD1">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Optimizations</w:t>
      </w:r>
      <w:r w:rsidRPr="00201DD1">
        <w:rPr>
          <w:rFonts w:ascii="Times New Roman" w:eastAsia="Times New Roman" w:hAnsi="Times New Roman" w:cs="Times New Roman"/>
          <w:kern w:val="0"/>
          <w:lang w:eastAsia="en-GB"/>
          <w14:ligatures w14:val="none"/>
        </w:rPr>
        <w:t>:</w:t>
      </w:r>
    </w:p>
    <w:p w14:paraId="19F3A494" w14:textId="77777777" w:rsidR="00201DD1" w:rsidRPr="00201DD1" w:rsidRDefault="00201DD1" w:rsidP="00201DD1">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w:t>
      </w:r>
      <w:r w:rsidRPr="00201DD1">
        <w:rPr>
          <w:rFonts w:ascii="Times New Roman" w:eastAsia="Times New Roman" w:hAnsi="Times New Roman" w:cs="Times New Roman"/>
          <w:b/>
          <w:bCs/>
          <w:kern w:val="0"/>
          <w:lang w:eastAsia="en-GB"/>
          <w14:ligatures w14:val="none"/>
        </w:rPr>
        <w:t>caching</w:t>
      </w:r>
      <w:r w:rsidRPr="00201DD1">
        <w:rPr>
          <w:rFonts w:ascii="Times New Roman" w:eastAsia="Times New Roman" w:hAnsi="Times New Roman" w:cs="Times New Roman"/>
          <w:kern w:val="0"/>
          <w:lang w:eastAsia="en-GB"/>
          <w14:ligatures w14:val="none"/>
        </w:rPr>
        <w:t xml:space="preserve"> (e.g., NGINX with reverse proxy) to improve performance.</w:t>
      </w:r>
    </w:p>
    <w:p w14:paraId="32FD861A" w14:textId="77777777" w:rsidR="00201DD1" w:rsidRPr="00201DD1" w:rsidRDefault="00201DD1" w:rsidP="00201DD1">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Compress large SCORM files to reduce load time.</w:t>
      </w:r>
    </w:p>
    <w:p w14:paraId="430E6019" w14:textId="77777777" w:rsidR="00201DD1" w:rsidRPr="00201DD1" w:rsidRDefault="00201DD1" w:rsidP="00201DD1">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For video-heavy SCORM content, consider hosting videos on </w:t>
      </w:r>
      <w:r w:rsidRPr="00201DD1">
        <w:rPr>
          <w:rFonts w:ascii="Times New Roman" w:eastAsia="Times New Roman" w:hAnsi="Times New Roman" w:cs="Times New Roman"/>
          <w:b/>
          <w:bCs/>
          <w:kern w:val="0"/>
          <w:lang w:eastAsia="en-GB"/>
          <w14:ligatures w14:val="none"/>
        </w:rPr>
        <w:t>YouTube (private links)</w:t>
      </w:r>
      <w:r w:rsidRPr="00201DD1">
        <w:rPr>
          <w:rFonts w:ascii="Times New Roman" w:eastAsia="Times New Roman" w:hAnsi="Times New Roman" w:cs="Times New Roman"/>
          <w:kern w:val="0"/>
          <w:lang w:eastAsia="en-GB"/>
          <w14:ligatures w14:val="none"/>
        </w:rPr>
        <w:t xml:space="preserve"> or an external cloud like AWS S3.</w:t>
      </w:r>
    </w:p>
    <w:p w14:paraId="198971F5"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2548149A">
          <v:rect id="_x0000_i1047" alt="" style="width:451.3pt;height:.05pt;mso-width-percent:0;mso-height-percent:0;mso-width-percent:0;mso-height-percent:0" o:hralign="center" o:hrstd="t" o:hr="t" fillcolor="#a0a0a0" stroked="f"/>
        </w:pict>
      </w:r>
    </w:p>
    <w:p w14:paraId="48E5736F"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Conclusion</w:t>
      </w:r>
    </w:p>
    <w:p w14:paraId="258A4257"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Your current network speed is sufficient for </w:t>
      </w:r>
      <w:r w:rsidRPr="00201DD1">
        <w:rPr>
          <w:rFonts w:ascii="Times New Roman" w:eastAsia="Times New Roman" w:hAnsi="Times New Roman" w:cs="Times New Roman"/>
          <w:b/>
          <w:bCs/>
          <w:kern w:val="0"/>
          <w:lang w:eastAsia="en-GB"/>
          <w14:ligatures w14:val="none"/>
        </w:rPr>
        <w:t>300 users</w:t>
      </w:r>
      <w:r w:rsidRPr="00201DD1">
        <w:rPr>
          <w:rFonts w:ascii="Times New Roman" w:eastAsia="Times New Roman" w:hAnsi="Times New Roman" w:cs="Times New Roman"/>
          <w:kern w:val="0"/>
          <w:lang w:eastAsia="en-GB"/>
          <w14:ligatures w14:val="none"/>
        </w:rPr>
        <w:t xml:space="preserve"> under moderate usage. For long-term scalability:</w:t>
      </w:r>
    </w:p>
    <w:p w14:paraId="441FD55A" w14:textId="77777777" w:rsidR="00201DD1" w:rsidRPr="00201DD1" w:rsidRDefault="00201DD1" w:rsidP="00201DD1">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Monitor performance as concurrent users increase.</w:t>
      </w:r>
    </w:p>
    <w:p w14:paraId="1448BE0E" w14:textId="77777777" w:rsidR="00201DD1" w:rsidRPr="00201DD1" w:rsidRDefault="00201DD1" w:rsidP="00201DD1">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Optimize SCORM content (e.g., compress files, optimize hosting).</w:t>
      </w:r>
    </w:p>
    <w:p w14:paraId="45AFE931" w14:textId="77777777" w:rsidR="00201DD1" w:rsidRPr="00201DD1" w:rsidRDefault="00201DD1" w:rsidP="00201DD1">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your NAS for initial hosting and consider hybrid cloud deployment for future scalability.</w:t>
      </w:r>
    </w:p>
    <w:p w14:paraId="0891C8EE"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Would you like help setting up NGINX, a SCORM player, or testing the system's load capacity? Let me know!</w:t>
      </w:r>
    </w:p>
    <w:p w14:paraId="5BD61AEA"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lastRenderedPageBreak/>
        <w:t>4o</w:t>
      </w:r>
    </w:p>
    <w:p w14:paraId="3FD375A6" w14:textId="77777777" w:rsidR="00201DD1" w:rsidRPr="00201DD1" w:rsidRDefault="00201DD1" w:rsidP="00201DD1">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01DD1">
        <w:rPr>
          <w:rFonts w:ascii="Times New Roman" w:eastAsia="Times New Roman" w:hAnsi="Times New Roman" w:cs="Times New Roman"/>
          <w:b/>
          <w:bCs/>
          <w:kern w:val="0"/>
          <w:sz w:val="20"/>
          <w:szCs w:val="20"/>
          <w:lang w:eastAsia="en-GB"/>
          <w14:ligatures w14:val="none"/>
        </w:rPr>
        <w:t>You said:</w:t>
      </w:r>
    </w:p>
    <w:p w14:paraId="2E5537B3"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One more clarification I need. You mentioned $75/month for SCORM player </w:t>
      </w:r>
      <w:proofErr w:type="spellStart"/>
      <w:r w:rsidRPr="00201DD1">
        <w:rPr>
          <w:rFonts w:ascii="Times New Roman" w:eastAsia="Times New Roman" w:hAnsi="Times New Roman" w:cs="Times New Roman"/>
          <w:kern w:val="0"/>
          <w:lang w:eastAsia="en-GB"/>
          <w14:ligatures w14:val="none"/>
        </w:rPr>
        <w:t>api</w:t>
      </w:r>
      <w:proofErr w:type="spellEnd"/>
      <w:r w:rsidRPr="00201DD1">
        <w:rPr>
          <w:rFonts w:ascii="Times New Roman" w:eastAsia="Times New Roman" w:hAnsi="Times New Roman" w:cs="Times New Roman"/>
          <w:kern w:val="0"/>
          <w:lang w:eastAsia="en-GB"/>
          <w14:ligatures w14:val="none"/>
        </w:rPr>
        <w:t xml:space="preserve">. Can we use any open source to get this resolved so that my investment will be limited to </w:t>
      </w:r>
      <w:proofErr w:type="spellStart"/>
      <w:r w:rsidRPr="00201DD1">
        <w:rPr>
          <w:rFonts w:ascii="Times New Roman" w:eastAsia="Times New Roman" w:hAnsi="Times New Roman" w:cs="Times New Roman"/>
          <w:kern w:val="0"/>
          <w:lang w:eastAsia="en-GB"/>
          <w14:ligatures w14:val="none"/>
        </w:rPr>
        <w:t>nas</w:t>
      </w:r>
      <w:proofErr w:type="spellEnd"/>
      <w:r w:rsidRPr="00201DD1">
        <w:rPr>
          <w:rFonts w:ascii="Times New Roman" w:eastAsia="Times New Roman" w:hAnsi="Times New Roman" w:cs="Times New Roman"/>
          <w:kern w:val="0"/>
          <w:lang w:eastAsia="en-GB"/>
          <w14:ligatures w14:val="none"/>
        </w:rPr>
        <w:t xml:space="preserve"> cost and my </w:t>
      </w:r>
      <w:proofErr w:type="gramStart"/>
      <w:r w:rsidRPr="00201DD1">
        <w:rPr>
          <w:rFonts w:ascii="Times New Roman" w:eastAsia="Times New Roman" w:hAnsi="Times New Roman" w:cs="Times New Roman"/>
          <w:kern w:val="0"/>
          <w:lang w:eastAsia="en-GB"/>
          <w14:ligatures w14:val="none"/>
        </w:rPr>
        <w:t>time</w:t>
      </w:r>
      <w:proofErr w:type="gramEnd"/>
      <w:r w:rsidRPr="00201DD1">
        <w:rPr>
          <w:rFonts w:ascii="Times New Roman" w:eastAsia="Times New Roman" w:hAnsi="Times New Roman" w:cs="Times New Roman"/>
          <w:kern w:val="0"/>
          <w:lang w:eastAsia="en-GB"/>
          <w14:ligatures w14:val="none"/>
        </w:rPr>
        <w:t xml:space="preserve"> </w:t>
      </w:r>
    </w:p>
    <w:p w14:paraId="16469211" w14:textId="77777777" w:rsidR="00201DD1" w:rsidRPr="00201DD1" w:rsidRDefault="00201DD1" w:rsidP="00201DD1">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01DD1">
        <w:rPr>
          <w:rFonts w:ascii="Times New Roman" w:eastAsia="Times New Roman" w:hAnsi="Times New Roman" w:cs="Times New Roman"/>
          <w:b/>
          <w:bCs/>
          <w:kern w:val="0"/>
          <w:sz w:val="15"/>
          <w:szCs w:val="15"/>
          <w:lang w:eastAsia="en-GB"/>
          <w14:ligatures w14:val="none"/>
        </w:rPr>
        <w:t>ChatGPT said:</w:t>
      </w:r>
    </w:p>
    <w:p w14:paraId="2C5E46F5"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ChatGPT</w:t>
      </w:r>
    </w:p>
    <w:p w14:paraId="37D4E1FF"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Yes, you can use </w:t>
      </w:r>
      <w:r w:rsidRPr="00201DD1">
        <w:rPr>
          <w:rFonts w:ascii="Times New Roman" w:eastAsia="Times New Roman" w:hAnsi="Times New Roman" w:cs="Times New Roman"/>
          <w:b/>
          <w:bCs/>
          <w:kern w:val="0"/>
          <w:lang w:eastAsia="en-GB"/>
          <w14:ligatures w14:val="none"/>
        </w:rPr>
        <w:t>open-source solutions</w:t>
      </w:r>
      <w:r w:rsidRPr="00201DD1">
        <w:rPr>
          <w:rFonts w:ascii="Times New Roman" w:eastAsia="Times New Roman" w:hAnsi="Times New Roman" w:cs="Times New Roman"/>
          <w:kern w:val="0"/>
          <w:lang w:eastAsia="en-GB"/>
          <w14:ligatures w14:val="none"/>
        </w:rPr>
        <w:t xml:space="preserve"> to handle SCORM playback without the need for paid APIs like </w:t>
      </w:r>
      <w:r w:rsidRPr="00201DD1">
        <w:rPr>
          <w:rFonts w:ascii="Times New Roman" w:eastAsia="Times New Roman" w:hAnsi="Times New Roman" w:cs="Times New Roman"/>
          <w:b/>
          <w:bCs/>
          <w:kern w:val="0"/>
          <w:lang w:eastAsia="en-GB"/>
          <w14:ligatures w14:val="none"/>
        </w:rPr>
        <w:t>SCORM Cloud</w:t>
      </w:r>
      <w:r w:rsidRPr="00201DD1">
        <w:rPr>
          <w:rFonts w:ascii="Times New Roman" w:eastAsia="Times New Roman" w:hAnsi="Times New Roman" w:cs="Times New Roman"/>
          <w:kern w:val="0"/>
          <w:lang w:eastAsia="en-GB"/>
          <w14:ligatures w14:val="none"/>
        </w:rPr>
        <w:t>. This way, your investment will be limited to the NAS cost and your time, making it a cost-effective solution. Here are the options and steps to achieve this:</w:t>
      </w:r>
    </w:p>
    <w:p w14:paraId="7CEEC7ED"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594B27F8">
          <v:rect id="_x0000_i1046" alt="" style="width:451.3pt;height:.05pt;mso-width-percent:0;mso-height-percent:0;mso-width-percent:0;mso-height-percent:0" o:hralign="center" o:hrstd="t" o:hr="t" fillcolor="#a0a0a0" stroked="f"/>
        </w:pict>
      </w:r>
    </w:p>
    <w:p w14:paraId="6F78DC8F"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Open-Source SCORM Solutions</w:t>
      </w:r>
    </w:p>
    <w:p w14:paraId="0AB257C2"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1. ADL SCORM Player</w:t>
      </w:r>
    </w:p>
    <w:p w14:paraId="76DD600D" w14:textId="77777777" w:rsidR="00201DD1" w:rsidRPr="00201DD1" w:rsidRDefault="00201DD1" w:rsidP="00201DD1">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What it is</w:t>
      </w:r>
      <w:r w:rsidRPr="00201DD1">
        <w:rPr>
          <w:rFonts w:ascii="Times New Roman" w:eastAsia="Times New Roman" w:hAnsi="Times New Roman" w:cs="Times New Roman"/>
          <w:kern w:val="0"/>
          <w:lang w:eastAsia="en-GB"/>
          <w14:ligatures w14:val="none"/>
        </w:rPr>
        <w:t>: The official SCORM implementation from the creators of SCORM (Advanced Distributed Learning).</w:t>
      </w:r>
    </w:p>
    <w:p w14:paraId="25BAC3DE" w14:textId="77777777" w:rsidR="00201DD1" w:rsidRPr="00201DD1" w:rsidRDefault="00201DD1" w:rsidP="00201DD1">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Features</w:t>
      </w:r>
      <w:r w:rsidRPr="00201DD1">
        <w:rPr>
          <w:rFonts w:ascii="Times New Roman" w:eastAsia="Times New Roman" w:hAnsi="Times New Roman" w:cs="Times New Roman"/>
          <w:kern w:val="0"/>
          <w:lang w:eastAsia="en-GB"/>
          <w14:ligatures w14:val="none"/>
        </w:rPr>
        <w:t>:</w:t>
      </w:r>
    </w:p>
    <w:p w14:paraId="08F8D9EB" w14:textId="77777777" w:rsidR="00201DD1" w:rsidRPr="00201DD1" w:rsidRDefault="00201DD1" w:rsidP="00201DD1">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Supports SCORM 1.2 and SCORM 2004.</w:t>
      </w:r>
    </w:p>
    <w:p w14:paraId="4DCCBDAC" w14:textId="77777777" w:rsidR="00201DD1" w:rsidRPr="00201DD1" w:rsidRDefault="00201DD1" w:rsidP="00201DD1">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Handles SCORM runtime and data tracking.</w:t>
      </w:r>
    </w:p>
    <w:p w14:paraId="42955D41" w14:textId="77777777" w:rsidR="00201DD1" w:rsidRPr="00201DD1" w:rsidRDefault="00201DD1" w:rsidP="00201DD1">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How to Use</w:t>
      </w:r>
      <w:r w:rsidRPr="00201DD1">
        <w:rPr>
          <w:rFonts w:ascii="Times New Roman" w:eastAsia="Times New Roman" w:hAnsi="Times New Roman" w:cs="Times New Roman"/>
          <w:kern w:val="0"/>
          <w:lang w:eastAsia="en-GB"/>
          <w14:ligatures w14:val="none"/>
        </w:rPr>
        <w:t>:</w:t>
      </w:r>
    </w:p>
    <w:p w14:paraId="7727646C" w14:textId="77777777" w:rsidR="00201DD1" w:rsidRPr="00201DD1" w:rsidRDefault="00201DD1" w:rsidP="00201DD1">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Install it on your NAS or server.</w:t>
      </w:r>
    </w:p>
    <w:p w14:paraId="3D446CF5" w14:textId="77777777" w:rsidR="00201DD1" w:rsidRPr="00201DD1" w:rsidRDefault="00201DD1" w:rsidP="00201DD1">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Configure it to interact with your LMS backend and database for tracking user progress, scores, etc.</w:t>
      </w:r>
    </w:p>
    <w:p w14:paraId="0514D83C" w14:textId="77777777" w:rsidR="00201DD1" w:rsidRPr="00201DD1" w:rsidRDefault="00201DD1" w:rsidP="00201DD1">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Limitations</w:t>
      </w:r>
      <w:r w:rsidRPr="00201DD1">
        <w:rPr>
          <w:rFonts w:ascii="Times New Roman" w:eastAsia="Times New Roman" w:hAnsi="Times New Roman" w:cs="Times New Roman"/>
          <w:kern w:val="0"/>
          <w:lang w:eastAsia="en-GB"/>
          <w14:ligatures w14:val="none"/>
        </w:rPr>
        <w:t>:</w:t>
      </w:r>
    </w:p>
    <w:p w14:paraId="0BB8387D" w14:textId="77777777" w:rsidR="00201DD1" w:rsidRPr="00201DD1" w:rsidRDefault="00201DD1" w:rsidP="00201DD1">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Requires some technical setup and familiarity with SCORM standards.</w:t>
      </w:r>
    </w:p>
    <w:p w14:paraId="355BB9D9"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Download</w:t>
      </w:r>
      <w:r w:rsidRPr="00201DD1">
        <w:rPr>
          <w:rFonts w:ascii="Times New Roman" w:eastAsia="Times New Roman" w:hAnsi="Times New Roman" w:cs="Times New Roman"/>
          <w:kern w:val="0"/>
          <w:lang w:eastAsia="en-GB"/>
          <w14:ligatures w14:val="none"/>
        </w:rPr>
        <w:t xml:space="preserve">: </w:t>
      </w:r>
      <w:hyperlink r:id="rId6" w:tgtFrame="_new" w:history="1">
        <w:r w:rsidRPr="00201DD1">
          <w:rPr>
            <w:rFonts w:ascii="Times New Roman" w:eastAsia="Times New Roman" w:hAnsi="Times New Roman" w:cs="Times New Roman"/>
            <w:color w:val="0000FF"/>
            <w:kern w:val="0"/>
            <w:u w:val="single"/>
            <w:lang w:eastAsia="en-GB"/>
            <w14:ligatures w14:val="none"/>
          </w:rPr>
          <w:t>ADL GitHub Repository</w:t>
        </w:r>
      </w:hyperlink>
    </w:p>
    <w:p w14:paraId="1AF59AA4"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33492EA2">
          <v:rect id="_x0000_i1045" alt="" style="width:451.3pt;height:.05pt;mso-width-percent:0;mso-height-percent:0;mso-width-percent:0;mso-height-percent:0" o:hralign="center" o:hrstd="t" o:hr="t" fillcolor="#a0a0a0" stroked="f"/>
        </w:pict>
      </w:r>
    </w:p>
    <w:p w14:paraId="5B3A5321"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2. Moodle LMS</w:t>
      </w:r>
    </w:p>
    <w:p w14:paraId="6793F2C0" w14:textId="77777777" w:rsidR="00201DD1" w:rsidRPr="00201DD1" w:rsidRDefault="00201DD1" w:rsidP="00201DD1">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What it is</w:t>
      </w:r>
      <w:r w:rsidRPr="00201DD1">
        <w:rPr>
          <w:rFonts w:ascii="Times New Roman" w:eastAsia="Times New Roman" w:hAnsi="Times New Roman" w:cs="Times New Roman"/>
          <w:kern w:val="0"/>
          <w:lang w:eastAsia="en-GB"/>
          <w14:ligatures w14:val="none"/>
        </w:rPr>
        <w:t>: A free and open-source LMS that natively supports SCORM.</w:t>
      </w:r>
    </w:p>
    <w:p w14:paraId="31D4A0D1" w14:textId="77777777" w:rsidR="00201DD1" w:rsidRPr="00201DD1" w:rsidRDefault="00201DD1" w:rsidP="00201DD1">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Features</w:t>
      </w:r>
      <w:r w:rsidRPr="00201DD1">
        <w:rPr>
          <w:rFonts w:ascii="Times New Roman" w:eastAsia="Times New Roman" w:hAnsi="Times New Roman" w:cs="Times New Roman"/>
          <w:kern w:val="0"/>
          <w:lang w:eastAsia="en-GB"/>
          <w14:ligatures w14:val="none"/>
        </w:rPr>
        <w:t>:</w:t>
      </w:r>
    </w:p>
    <w:p w14:paraId="452A4F70" w14:textId="77777777" w:rsidR="00201DD1" w:rsidRPr="00201DD1" w:rsidRDefault="00201DD1" w:rsidP="00201DD1">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Full SCORM support (upload, playback, tracking).</w:t>
      </w:r>
    </w:p>
    <w:p w14:paraId="0336498B" w14:textId="77777777" w:rsidR="00201DD1" w:rsidRPr="00201DD1" w:rsidRDefault="00201DD1" w:rsidP="00201DD1">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User management, reporting, and quizzes.</w:t>
      </w:r>
    </w:p>
    <w:p w14:paraId="54B00268" w14:textId="77777777" w:rsidR="00201DD1" w:rsidRPr="00201DD1" w:rsidRDefault="00201DD1" w:rsidP="00201DD1">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Plugin support to extend functionality.</w:t>
      </w:r>
    </w:p>
    <w:p w14:paraId="7F59305D" w14:textId="77777777" w:rsidR="00201DD1" w:rsidRPr="00201DD1" w:rsidRDefault="00201DD1" w:rsidP="00201DD1">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How to Use</w:t>
      </w:r>
      <w:r w:rsidRPr="00201DD1">
        <w:rPr>
          <w:rFonts w:ascii="Times New Roman" w:eastAsia="Times New Roman" w:hAnsi="Times New Roman" w:cs="Times New Roman"/>
          <w:kern w:val="0"/>
          <w:lang w:eastAsia="en-GB"/>
          <w14:ligatures w14:val="none"/>
        </w:rPr>
        <w:t>:</w:t>
      </w:r>
    </w:p>
    <w:p w14:paraId="1BA155CD" w14:textId="77777777" w:rsidR="00201DD1" w:rsidRPr="00201DD1" w:rsidRDefault="00201DD1" w:rsidP="00201DD1">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Install Moodle on your NAS.</w:t>
      </w:r>
    </w:p>
    <w:p w14:paraId="1765503F" w14:textId="77777777" w:rsidR="00201DD1" w:rsidRPr="00201DD1" w:rsidRDefault="00201DD1" w:rsidP="00201DD1">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Moodle as your SCORM player and backend.</w:t>
      </w:r>
    </w:p>
    <w:p w14:paraId="24C45243" w14:textId="77777777" w:rsidR="00201DD1" w:rsidRPr="00201DD1" w:rsidRDefault="00201DD1" w:rsidP="00201DD1">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Customize its frontend to align with your branding.</w:t>
      </w:r>
    </w:p>
    <w:p w14:paraId="1A9491DC" w14:textId="77777777" w:rsidR="00201DD1" w:rsidRPr="00201DD1" w:rsidRDefault="00201DD1" w:rsidP="00201DD1">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Limitations</w:t>
      </w:r>
      <w:r w:rsidRPr="00201DD1">
        <w:rPr>
          <w:rFonts w:ascii="Times New Roman" w:eastAsia="Times New Roman" w:hAnsi="Times New Roman" w:cs="Times New Roman"/>
          <w:kern w:val="0"/>
          <w:lang w:eastAsia="en-GB"/>
          <w14:ligatures w14:val="none"/>
        </w:rPr>
        <w:t>:</w:t>
      </w:r>
    </w:p>
    <w:p w14:paraId="50AC5D44" w14:textId="77777777" w:rsidR="00201DD1" w:rsidRPr="00201DD1" w:rsidRDefault="00201DD1" w:rsidP="00201DD1">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Moodle is a full-fledged LMS, so it may add extra features you don’t need.</w:t>
      </w:r>
    </w:p>
    <w:p w14:paraId="7F82EA51"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Download</w:t>
      </w:r>
      <w:r w:rsidRPr="00201DD1">
        <w:rPr>
          <w:rFonts w:ascii="Times New Roman" w:eastAsia="Times New Roman" w:hAnsi="Times New Roman" w:cs="Times New Roman"/>
          <w:kern w:val="0"/>
          <w:lang w:eastAsia="en-GB"/>
          <w14:ligatures w14:val="none"/>
        </w:rPr>
        <w:t xml:space="preserve">: </w:t>
      </w:r>
      <w:hyperlink r:id="rId7" w:tgtFrame="_new" w:history="1">
        <w:r w:rsidRPr="00201DD1">
          <w:rPr>
            <w:rFonts w:ascii="Times New Roman" w:eastAsia="Times New Roman" w:hAnsi="Times New Roman" w:cs="Times New Roman"/>
            <w:color w:val="0000FF"/>
            <w:kern w:val="0"/>
            <w:u w:val="single"/>
            <w:lang w:eastAsia="en-GB"/>
            <w14:ligatures w14:val="none"/>
          </w:rPr>
          <w:t>Moodle</w:t>
        </w:r>
      </w:hyperlink>
    </w:p>
    <w:p w14:paraId="5C6425DA"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198ED904">
          <v:rect id="_x0000_i1044" alt="" style="width:451.3pt;height:.05pt;mso-width-percent:0;mso-height-percent:0;mso-width-percent:0;mso-height-percent:0" o:hralign="center" o:hrstd="t" o:hr="t" fillcolor="#a0a0a0" stroked="f"/>
        </w:pict>
      </w:r>
    </w:p>
    <w:p w14:paraId="090D02ED"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 xml:space="preserve">3. </w:t>
      </w:r>
      <w:proofErr w:type="spellStart"/>
      <w:r w:rsidRPr="00201DD1">
        <w:rPr>
          <w:rFonts w:ascii="Times New Roman" w:eastAsia="Times New Roman" w:hAnsi="Times New Roman" w:cs="Times New Roman"/>
          <w:b/>
          <w:bCs/>
          <w:kern w:val="0"/>
          <w:lang w:eastAsia="en-GB"/>
          <w14:ligatures w14:val="none"/>
        </w:rPr>
        <w:t>Rustici</w:t>
      </w:r>
      <w:proofErr w:type="spellEnd"/>
      <w:r w:rsidRPr="00201DD1">
        <w:rPr>
          <w:rFonts w:ascii="Times New Roman" w:eastAsia="Times New Roman" w:hAnsi="Times New Roman" w:cs="Times New Roman"/>
          <w:b/>
          <w:bCs/>
          <w:kern w:val="0"/>
          <w:lang w:eastAsia="en-GB"/>
          <w14:ligatures w14:val="none"/>
        </w:rPr>
        <w:t xml:space="preserve"> SCORM Engine (Community Edition)</w:t>
      </w:r>
    </w:p>
    <w:p w14:paraId="5335F2B2" w14:textId="77777777" w:rsidR="00201DD1" w:rsidRPr="00201DD1" w:rsidRDefault="00201DD1" w:rsidP="00201DD1">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What it is</w:t>
      </w:r>
      <w:r w:rsidRPr="00201DD1">
        <w:rPr>
          <w:rFonts w:ascii="Times New Roman" w:eastAsia="Times New Roman" w:hAnsi="Times New Roman" w:cs="Times New Roman"/>
          <w:kern w:val="0"/>
          <w:lang w:eastAsia="en-GB"/>
          <w14:ligatures w14:val="none"/>
        </w:rPr>
        <w:t>: A lightweight SCORM player designed for self-hosting.</w:t>
      </w:r>
    </w:p>
    <w:p w14:paraId="57AC8422" w14:textId="77777777" w:rsidR="00201DD1" w:rsidRPr="00201DD1" w:rsidRDefault="00201DD1" w:rsidP="00201DD1">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Features</w:t>
      </w:r>
      <w:r w:rsidRPr="00201DD1">
        <w:rPr>
          <w:rFonts w:ascii="Times New Roman" w:eastAsia="Times New Roman" w:hAnsi="Times New Roman" w:cs="Times New Roman"/>
          <w:kern w:val="0"/>
          <w:lang w:eastAsia="en-GB"/>
          <w14:ligatures w14:val="none"/>
        </w:rPr>
        <w:t>:</w:t>
      </w:r>
    </w:p>
    <w:p w14:paraId="1055F4A8" w14:textId="77777777" w:rsidR="00201DD1" w:rsidRPr="00201DD1" w:rsidRDefault="00201DD1" w:rsidP="00201DD1">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Supports SCORM 1.2, SCORM 2004, AICC, </w:t>
      </w:r>
      <w:proofErr w:type="spellStart"/>
      <w:r w:rsidRPr="00201DD1">
        <w:rPr>
          <w:rFonts w:ascii="Times New Roman" w:eastAsia="Times New Roman" w:hAnsi="Times New Roman" w:cs="Times New Roman"/>
          <w:kern w:val="0"/>
          <w:lang w:eastAsia="en-GB"/>
          <w14:ligatures w14:val="none"/>
        </w:rPr>
        <w:t>xAPI</w:t>
      </w:r>
      <w:proofErr w:type="spellEnd"/>
      <w:r w:rsidRPr="00201DD1">
        <w:rPr>
          <w:rFonts w:ascii="Times New Roman" w:eastAsia="Times New Roman" w:hAnsi="Times New Roman" w:cs="Times New Roman"/>
          <w:kern w:val="0"/>
          <w:lang w:eastAsia="en-GB"/>
          <w14:ligatures w14:val="none"/>
        </w:rPr>
        <w:t>, and cmi5 standards.</w:t>
      </w:r>
    </w:p>
    <w:p w14:paraId="4C977E83" w14:textId="77777777" w:rsidR="00201DD1" w:rsidRPr="00201DD1" w:rsidRDefault="00201DD1" w:rsidP="00201DD1">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Offers a runtime engine for handling SCORM communication.</w:t>
      </w:r>
    </w:p>
    <w:p w14:paraId="6ADD4B3E" w14:textId="77777777" w:rsidR="00201DD1" w:rsidRPr="00201DD1" w:rsidRDefault="00201DD1" w:rsidP="00201DD1">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How to Use</w:t>
      </w:r>
      <w:r w:rsidRPr="00201DD1">
        <w:rPr>
          <w:rFonts w:ascii="Times New Roman" w:eastAsia="Times New Roman" w:hAnsi="Times New Roman" w:cs="Times New Roman"/>
          <w:kern w:val="0"/>
          <w:lang w:eastAsia="en-GB"/>
          <w14:ligatures w14:val="none"/>
        </w:rPr>
        <w:t>:</w:t>
      </w:r>
    </w:p>
    <w:p w14:paraId="469C79B1" w14:textId="77777777" w:rsidR="00201DD1" w:rsidRPr="00201DD1" w:rsidRDefault="00201DD1" w:rsidP="00201DD1">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Download the community edition and set it up with your backend.</w:t>
      </w:r>
    </w:p>
    <w:p w14:paraId="7BF551FD" w14:textId="77777777" w:rsidR="00201DD1" w:rsidRPr="00201DD1" w:rsidRDefault="00201DD1" w:rsidP="00201DD1">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Host SCORM packages on your NAS and use </w:t>
      </w:r>
      <w:proofErr w:type="spellStart"/>
      <w:r w:rsidRPr="00201DD1">
        <w:rPr>
          <w:rFonts w:ascii="Times New Roman" w:eastAsia="Times New Roman" w:hAnsi="Times New Roman" w:cs="Times New Roman"/>
          <w:kern w:val="0"/>
          <w:lang w:eastAsia="en-GB"/>
          <w14:ligatures w14:val="none"/>
        </w:rPr>
        <w:t>Rustici</w:t>
      </w:r>
      <w:proofErr w:type="spellEnd"/>
      <w:r w:rsidRPr="00201DD1">
        <w:rPr>
          <w:rFonts w:ascii="Times New Roman" w:eastAsia="Times New Roman" w:hAnsi="Times New Roman" w:cs="Times New Roman"/>
          <w:kern w:val="0"/>
          <w:lang w:eastAsia="en-GB"/>
          <w14:ligatures w14:val="none"/>
        </w:rPr>
        <w:t xml:space="preserve"> for runtime interactions.</w:t>
      </w:r>
    </w:p>
    <w:p w14:paraId="0D575D2F" w14:textId="77777777" w:rsidR="00201DD1" w:rsidRPr="00201DD1" w:rsidRDefault="00201DD1" w:rsidP="00201DD1">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Limitations</w:t>
      </w:r>
      <w:r w:rsidRPr="00201DD1">
        <w:rPr>
          <w:rFonts w:ascii="Times New Roman" w:eastAsia="Times New Roman" w:hAnsi="Times New Roman" w:cs="Times New Roman"/>
          <w:kern w:val="0"/>
          <w:lang w:eastAsia="en-GB"/>
          <w14:ligatures w14:val="none"/>
        </w:rPr>
        <w:t>:</w:t>
      </w:r>
    </w:p>
    <w:p w14:paraId="6B9E9ABB" w14:textId="77777777" w:rsidR="00201DD1" w:rsidRPr="00201DD1" w:rsidRDefault="00201DD1" w:rsidP="00201DD1">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Requires more setup and integration effort than ADL or Moodle.</w:t>
      </w:r>
    </w:p>
    <w:p w14:paraId="3EA2DCCA"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Download</w:t>
      </w:r>
      <w:r w:rsidRPr="00201DD1">
        <w:rPr>
          <w:rFonts w:ascii="Times New Roman" w:eastAsia="Times New Roman" w:hAnsi="Times New Roman" w:cs="Times New Roman"/>
          <w:kern w:val="0"/>
          <w:lang w:eastAsia="en-GB"/>
          <w14:ligatures w14:val="none"/>
        </w:rPr>
        <w:t xml:space="preserve">: </w:t>
      </w:r>
      <w:proofErr w:type="spellStart"/>
      <w:r w:rsidRPr="00201DD1">
        <w:rPr>
          <w:rFonts w:ascii="Times New Roman" w:eastAsia="Times New Roman" w:hAnsi="Times New Roman" w:cs="Times New Roman"/>
          <w:kern w:val="0"/>
          <w:lang w:eastAsia="en-GB"/>
          <w14:ligatures w14:val="none"/>
        </w:rPr>
        <w:t>Rustici</w:t>
      </w:r>
      <w:proofErr w:type="spellEnd"/>
      <w:r w:rsidRPr="00201DD1">
        <w:rPr>
          <w:rFonts w:ascii="Times New Roman" w:eastAsia="Times New Roman" w:hAnsi="Times New Roman" w:cs="Times New Roman"/>
          <w:kern w:val="0"/>
          <w:lang w:eastAsia="en-GB"/>
          <w14:ligatures w14:val="none"/>
        </w:rPr>
        <w:t xml:space="preserve"> Engine</w:t>
      </w:r>
    </w:p>
    <w:p w14:paraId="08FCF7BF"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182831F7">
          <v:rect id="_x0000_i1043" alt="" style="width:451.3pt;height:.05pt;mso-width-percent:0;mso-height-percent:0;mso-width-percent:0;mso-height-percent:0" o:hralign="center" o:hrstd="t" o:hr="t" fillcolor="#a0a0a0" stroked="f"/>
        </w:pict>
      </w:r>
    </w:p>
    <w:p w14:paraId="6BB8FD00"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How to Integrate an Open-Source SCORM Player</w:t>
      </w:r>
    </w:p>
    <w:p w14:paraId="32CEE60E" w14:textId="77777777" w:rsidR="00201DD1" w:rsidRPr="00201DD1" w:rsidRDefault="00201DD1" w:rsidP="00201DD1">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Set Up the SCORM Player</w:t>
      </w:r>
      <w:r w:rsidRPr="00201DD1">
        <w:rPr>
          <w:rFonts w:ascii="Times New Roman" w:eastAsia="Times New Roman" w:hAnsi="Times New Roman" w:cs="Times New Roman"/>
          <w:kern w:val="0"/>
          <w:lang w:eastAsia="en-GB"/>
          <w14:ligatures w14:val="none"/>
        </w:rPr>
        <w:t>:</w:t>
      </w:r>
    </w:p>
    <w:p w14:paraId="465C8712" w14:textId="77777777" w:rsidR="00201DD1" w:rsidRPr="00201DD1" w:rsidRDefault="00201DD1" w:rsidP="00201DD1">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Install an open-source SCORM player (e.g., ADL, Moodle) on your NAS or Mac Mini.</w:t>
      </w:r>
    </w:p>
    <w:p w14:paraId="66B68B2A" w14:textId="77777777" w:rsidR="00201DD1" w:rsidRPr="00201DD1" w:rsidRDefault="00201DD1" w:rsidP="00201DD1">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Configure the Player with Your LMS</w:t>
      </w:r>
      <w:r w:rsidRPr="00201DD1">
        <w:rPr>
          <w:rFonts w:ascii="Times New Roman" w:eastAsia="Times New Roman" w:hAnsi="Times New Roman" w:cs="Times New Roman"/>
          <w:kern w:val="0"/>
          <w:lang w:eastAsia="en-GB"/>
          <w14:ligatures w14:val="none"/>
        </w:rPr>
        <w:t>:</w:t>
      </w:r>
    </w:p>
    <w:p w14:paraId="0405AAFF" w14:textId="77777777" w:rsidR="00201DD1" w:rsidRPr="00201DD1" w:rsidRDefault="00201DD1" w:rsidP="00201DD1">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Ensure SCORM runtime API (</w:t>
      </w:r>
      <w:proofErr w:type="gramStart"/>
      <w:r w:rsidRPr="00201DD1">
        <w:rPr>
          <w:rFonts w:ascii="Courier New" w:eastAsia="Times New Roman" w:hAnsi="Courier New" w:cs="Courier New"/>
          <w:kern w:val="0"/>
          <w:sz w:val="20"/>
          <w:szCs w:val="20"/>
          <w:lang w:eastAsia="en-GB"/>
          <w14:ligatures w14:val="none"/>
        </w:rPr>
        <w:t>Initialize(</w:t>
      </w:r>
      <w:proofErr w:type="gramEnd"/>
      <w:r w:rsidRPr="00201DD1">
        <w:rPr>
          <w:rFonts w:ascii="Courier New" w:eastAsia="Times New Roman" w:hAnsi="Courier New" w:cs="Courier New"/>
          <w:kern w:val="0"/>
          <w:sz w:val="20"/>
          <w:szCs w:val="20"/>
          <w:lang w:eastAsia="en-GB"/>
          <w14:ligatures w14:val="none"/>
        </w:rPr>
        <w:t>)</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GetValue</w:t>
      </w:r>
      <w:proofErr w:type="spellEnd"/>
      <w:r w:rsidRPr="00201DD1">
        <w:rPr>
          <w:rFonts w:ascii="Courier New" w:eastAsia="Times New Roman" w:hAnsi="Courier New" w:cs="Courier New"/>
          <w:kern w:val="0"/>
          <w:sz w:val="20"/>
          <w:szCs w:val="20"/>
          <w:lang w:eastAsia="en-GB"/>
          <w14:ligatures w14:val="none"/>
        </w:rPr>
        <w:t>()</w:t>
      </w:r>
      <w:r w:rsidRPr="00201DD1">
        <w:rPr>
          <w:rFonts w:ascii="Times New Roman" w:eastAsia="Times New Roman" w:hAnsi="Times New Roman" w:cs="Times New Roman"/>
          <w:kern w:val="0"/>
          <w:lang w:eastAsia="en-GB"/>
          <w14:ligatures w14:val="none"/>
        </w:rPr>
        <w:t xml:space="preserve">, </w:t>
      </w:r>
      <w:proofErr w:type="spellStart"/>
      <w:r w:rsidRPr="00201DD1">
        <w:rPr>
          <w:rFonts w:ascii="Courier New" w:eastAsia="Times New Roman" w:hAnsi="Courier New" w:cs="Courier New"/>
          <w:kern w:val="0"/>
          <w:sz w:val="20"/>
          <w:szCs w:val="20"/>
          <w:lang w:eastAsia="en-GB"/>
          <w14:ligatures w14:val="none"/>
        </w:rPr>
        <w:t>SetValue</w:t>
      </w:r>
      <w:proofErr w:type="spellEnd"/>
      <w:r w:rsidRPr="00201DD1">
        <w:rPr>
          <w:rFonts w:ascii="Courier New" w:eastAsia="Times New Roman" w:hAnsi="Courier New" w:cs="Courier New"/>
          <w:kern w:val="0"/>
          <w:sz w:val="20"/>
          <w:szCs w:val="20"/>
          <w:lang w:eastAsia="en-GB"/>
          <w14:ligatures w14:val="none"/>
        </w:rPr>
        <w:t>()</w:t>
      </w:r>
      <w:r w:rsidRPr="00201DD1">
        <w:rPr>
          <w:rFonts w:ascii="Times New Roman" w:eastAsia="Times New Roman" w:hAnsi="Times New Roman" w:cs="Times New Roman"/>
          <w:kern w:val="0"/>
          <w:lang w:eastAsia="en-GB"/>
          <w14:ligatures w14:val="none"/>
        </w:rPr>
        <w:t xml:space="preserve">, </w:t>
      </w:r>
      <w:r w:rsidRPr="00201DD1">
        <w:rPr>
          <w:rFonts w:ascii="Courier New" w:eastAsia="Times New Roman" w:hAnsi="Courier New" w:cs="Courier New"/>
          <w:kern w:val="0"/>
          <w:sz w:val="20"/>
          <w:szCs w:val="20"/>
          <w:lang w:eastAsia="en-GB"/>
          <w14:ligatures w14:val="none"/>
        </w:rPr>
        <w:t>Terminate()</w:t>
      </w:r>
      <w:r w:rsidRPr="00201DD1">
        <w:rPr>
          <w:rFonts w:ascii="Times New Roman" w:eastAsia="Times New Roman" w:hAnsi="Times New Roman" w:cs="Times New Roman"/>
          <w:kern w:val="0"/>
          <w:lang w:eastAsia="en-GB"/>
          <w14:ligatures w14:val="none"/>
        </w:rPr>
        <w:t>) communicates with your LMS backend.</w:t>
      </w:r>
    </w:p>
    <w:p w14:paraId="687D98DB" w14:textId="77777777" w:rsidR="00201DD1" w:rsidRPr="00201DD1" w:rsidRDefault="00201DD1" w:rsidP="00201DD1">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Store user progress, completion status, and scores in your database.</w:t>
      </w:r>
    </w:p>
    <w:p w14:paraId="355DE772" w14:textId="77777777" w:rsidR="00201DD1" w:rsidRPr="00201DD1" w:rsidRDefault="00201DD1" w:rsidP="00201DD1">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Host SCORM Content</w:t>
      </w:r>
      <w:r w:rsidRPr="00201DD1">
        <w:rPr>
          <w:rFonts w:ascii="Times New Roman" w:eastAsia="Times New Roman" w:hAnsi="Times New Roman" w:cs="Times New Roman"/>
          <w:kern w:val="0"/>
          <w:lang w:eastAsia="en-GB"/>
          <w14:ligatures w14:val="none"/>
        </w:rPr>
        <w:t>:</w:t>
      </w:r>
    </w:p>
    <w:p w14:paraId="6E84CABE" w14:textId="77777777" w:rsidR="00201DD1" w:rsidRPr="00201DD1" w:rsidRDefault="00201DD1" w:rsidP="00201DD1">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your NAS to store SCORM ZIP packages.</w:t>
      </w:r>
    </w:p>
    <w:p w14:paraId="7762BC0D" w14:textId="77777777" w:rsidR="00201DD1" w:rsidRPr="00201DD1" w:rsidRDefault="00201DD1" w:rsidP="00201DD1">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Configure the SCORM player to load these packages dynamically.</w:t>
      </w:r>
    </w:p>
    <w:p w14:paraId="21D5479E" w14:textId="77777777" w:rsidR="00201DD1" w:rsidRPr="00201DD1" w:rsidRDefault="00201DD1" w:rsidP="00201DD1">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User Access</w:t>
      </w:r>
      <w:r w:rsidRPr="00201DD1">
        <w:rPr>
          <w:rFonts w:ascii="Times New Roman" w:eastAsia="Times New Roman" w:hAnsi="Times New Roman" w:cs="Times New Roman"/>
          <w:kern w:val="0"/>
          <w:lang w:eastAsia="en-GB"/>
          <w14:ligatures w14:val="none"/>
        </w:rPr>
        <w:t>:</w:t>
      </w:r>
    </w:p>
    <w:p w14:paraId="0E294CD9" w14:textId="77777777" w:rsidR="00201DD1" w:rsidRPr="00201DD1" w:rsidRDefault="00201DD1" w:rsidP="00201DD1">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Serve SCORM content through your LMS interface using an </w:t>
      </w:r>
      <w:proofErr w:type="spellStart"/>
      <w:r w:rsidRPr="00201DD1">
        <w:rPr>
          <w:rFonts w:ascii="Times New Roman" w:eastAsia="Times New Roman" w:hAnsi="Times New Roman" w:cs="Times New Roman"/>
          <w:b/>
          <w:bCs/>
          <w:kern w:val="0"/>
          <w:lang w:eastAsia="en-GB"/>
          <w14:ligatures w14:val="none"/>
        </w:rPr>
        <w:t>iframe</w:t>
      </w:r>
      <w:proofErr w:type="spellEnd"/>
      <w:r w:rsidRPr="00201DD1">
        <w:rPr>
          <w:rFonts w:ascii="Times New Roman" w:eastAsia="Times New Roman" w:hAnsi="Times New Roman" w:cs="Times New Roman"/>
          <w:kern w:val="0"/>
          <w:lang w:eastAsia="en-GB"/>
          <w14:ligatures w14:val="none"/>
        </w:rPr>
        <w:t xml:space="preserve"> or redirect users to the SCORM player.</w:t>
      </w:r>
    </w:p>
    <w:p w14:paraId="6175C924" w14:textId="77777777" w:rsidR="00201DD1" w:rsidRPr="00201DD1" w:rsidRDefault="00201DD1" w:rsidP="00201DD1">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Reporting</w:t>
      </w:r>
      <w:r w:rsidRPr="00201DD1">
        <w:rPr>
          <w:rFonts w:ascii="Times New Roman" w:eastAsia="Times New Roman" w:hAnsi="Times New Roman" w:cs="Times New Roman"/>
          <w:kern w:val="0"/>
          <w:lang w:eastAsia="en-GB"/>
          <w14:ligatures w14:val="none"/>
        </w:rPr>
        <w:t>:</w:t>
      </w:r>
    </w:p>
    <w:p w14:paraId="7EB25FA3" w14:textId="77777777" w:rsidR="00201DD1" w:rsidRPr="00201DD1" w:rsidRDefault="00201DD1" w:rsidP="00201DD1">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Implement basic reporting features (e.g., user progress, scores) using data captured by the SCORM runtime.</w:t>
      </w:r>
    </w:p>
    <w:p w14:paraId="1C0BF032"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59119D75">
          <v:rect id="_x0000_i1042" alt="" style="width:451.3pt;height:.05pt;mso-width-percent:0;mso-height-percent:0;mso-width-percent:0;mso-height-percent:0" o:hralign="center" o:hrstd="t" o:hr="t" fillcolor="#a0a0a0" stroked="f"/>
        </w:pict>
      </w:r>
    </w:p>
    <w:p w14:paraId="110A6AEF"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Additional Tools for Cost-Saving</w:t>
      </w:r>
    </w:p>
    <w:p w14:paraId="57B51236" w14:textId="77777777" w:rsidR="00201DD1" w:rsidRPr="00201DD1" w:rsidRDefault="00201DD1" w:rsidP="00201DD1">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Tincan.js (</w:t>
      </w:r>
      <w:proofErr w:type="spellStart"/>
      <w:r w:rsidRPr="00201DD1">
        <w:rPr>
          <w:rFonts w:ascii="Times New Roman" w:eastAsia="Times New Roman" w:hAnsi="Times New Roman" w:cs="Times New Roman"/>
          <w:b/>
          <w:bCs/>
          <w:kern w:val="0"/>
          <w:lang w:eastAsia="en-GB"/>
          <w14:ligatures w14:val="none"/>
        </w:rPr>
        <w:t>xAPI</w:t>
      </w:r>
      <w:proofErr w:type="spellEnd"/>
      <w:r w:rsidRPr="00201DD1">
        <w:rPr>
          <w:rFonts w:ascii="Times New Roman" w:eastAsia="Times New Roman" w:hAnsi="Times New Roman" w:cs="Times New Roman"/>
          <w:b/>
          <w:bCs/>
          <w:kern w:val="0"/>
          <w:lang w:eastAsia="en-GB"/>
          <w14:ligatures w14:val="none"/>
        </w:rPr>
        <w:t xml:space="preserve"> Support)</w:t>
      </w:r>
      <w:r w:rsidRPr="00201DD1">
        <w:rPr>
          <w:rFonts w:ascii="Times New Roman" w:eastAsia="Times New Roman" w:hAnsi="Times New Roman" w:cs="Times New Roman"/>
          <w:kern w:val="0"/>
          <w:lang w:eastAsia="en-GB"/>
          <w14:ligatures w14:val="none"/>
        </w:rPr>
        <w:t>:</w:t>
      </w:r>
    </w:p>
    <w:p w14:paraId="58889515" w14:textId="77777777" w:rsidR="00201DD1" w:rsidRPr="00201DD1" w:rsidRDefault="00201DD1" w:rsidP="00201DD1">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If you want to extend beyond SCORM into newer e-learning standards, consider using </w:t>
      </w:r>
      <w:r w:rsidRPr="00201DD1">
        <w:rPr>
          <w:rFonts w:ascii="Courier New" w:eastAsia="Times New Roman" w:hAnsi="Courier New" w:cs="Courier New"/>
          <w:kern w:val="0"/>
          <w:sz w:val="20"/>
          <w:szCs w:val="20"/>
          <w:lang w:eastAsia="en-GB"/>
          <w14:ligatures w14:val="none"/>
        </w:rPr>
        <w:t>tincan.js</w:t>
      </w:r>
      <w:r w:rsidRPr="00201DD1">
        <w:rPr>
          <w:rFonts w:ascii="Times New Roman" w:eastAsia="Times New Roman" w:hAnsi="Times New Roman" w:cs="Times New Roman"/>
          <w:kern w:val="0"/>
          <w:lang w:eastAsia="en-GB"/>
          <w14:ligatures w14:val="none"/>
        </w:rPr>
        <w:t xml:space="preserve"> for </w:t>
      </w:r>
      <w:proofErr w:type="spellStart"/>
      <w:r w:rsidRPr="00201DD1">
        <w:rPr>
          <w:rFonts w:ascii="Times New Roman" w:eastAsia="Times New Roman" w:hAnsi="Times New Roman" w:cs="Times New Roman"/>
          <w:kern w:val="0"/>
          <w:lang w:eastAsia="en-GB"/>
          <w14:ligatures w14:val="none"/>
        </w:rPr>
        <w:t>xAPI</w:t>
      </w:r>
      <w:proofErr w:type="spellEnd"/>
      <w:r w:rsidRPr="00201DD1">
        <w:rPr>
          <w:rFonts w:ascii="Times New Roman" w:eastAsia="Times New Roman" w:hAnsi="Times New Roman" w:cs="Times New Roman"/>
          <w:kern w:val="0"/>
          <w:lang w:eastAsia="en-GB"/>
          <w14:ligatures w14:val="none"/>
        </w:rPr>
        <w:t xml:space="preserve"> support.</w:t>
      </w:r>
    </w:p>
    <w:p w14:paraId="0ACC1CF3" w14:textId="77777777" w:rsidR="00201DD1" w:rsidRPr="00201DD1" w:rsidRDefault="00201DD1" w:rsidP="00201DD1">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Free and open-source.</w:t>
      </w:r>
    </w:p>
    <w:p w14:paraId="537F5358" w14:textId="77777777" w:rsidR="00201DD1" w:rsidRPr="00201DD1" w:rsidRDefault="00201DD1" w:rsidP="00201DD1">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GitHub</w:t>
      </w:r>
      <w:r w:rsidRPr="00201DD1">
        <w:rPr>
          <w:rFonts w:ascii="Times New Roman" w:eastAsia="Times New Roman" w:hAnsi="Times New Roman" w:cs="Times New Roman"/>
          <w:kern w:val="0"/>
          <w:lang w:eastAsia="en-GB"/>
          <w14:ligatures w14:val="none"/>
        </w:rPr>
        <w:t xml:space="preserve">: </w:t>
      </w:r>
      <w:hyperlink r:id="rId8" w:tgtFrame="_new" w:history="1">
        <w:r w:rsidRPr="00201DD1">
          <w:rPr>
            <w:rFonts w:ascii="Times New Roman" w:eastAsia="Times New Roman" w:hAnsi="Times New Roman" w:cs="Times New Roman"/>
            <w:color w:val="0000FF"/>
            <w:kern w:val="0"/>
            <w:u w:val="single"/>
            <w:lang w:eastAsia="en-GB"/>
            <w14:ligatures w14:val="none"/>
          </w:rPr>
          <w:t>tincan.js</w:t>
        </w:r>
      </w:hyperlink>
    </w:p>
    <w:p w14:paraId="56AD323B" w14:textId="77777777" w:rsidR="00201DD1" w:rsidRPr="00201DD1" w:rsidRDefault="00201DD1" w:rsidP="00201DD1">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Database Integration</w:t>
      </w:r>
      <w:r w:rsidRPr="00201DD1">
        <w:rPr>
          <w:rFonts w:ascii="Times New Roman" w:eastAsia="Times New Roman" w:hAnsi="Times New Roman" w:cs="Times New Roman"/>
          <w:kern w:val="0"/>
          <w:lang w:eastAsia="en-GB"/>
          <w14:ligatures w14:val="none"/>
        </w:rPr>
        <w:t>:</w:t>
      </w:r>
    </w:p>
    <w:p w14:paraId="4D6CE46A" w14:textId="77777777" w:rsidR="00201DD1" w:rsidRPr="00201DD1" w:rsidRDefault="00201DD1" w:rsidP="00201DD1">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Use a lightweight database like SQLite or PostgreSQL (both free) to store SCORM runtime data.</w:t>
      </w:r>
    </w:p>
    <w:p w14:paraId="65838E52"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13D26B59">
          <v:rect id="_x0000_i1041" alt="" style="width:451.3pt;height:.05pt;mso-width-percent:0;mso-height-percent:0;mso-width-percent:0;mso-height-percent:0" o:hralign="center" o:hrstd="t" o:hr="t" fillcolor="#a0a0a0" stroked="f"/>
        </w:pict>
      </w:r>
    </w:p>
    <w:p w14:paraId="02F7DB80"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Cost-Free Workflow</w:t>
      </w:r>
    </w:p>
    <w:p w14:paraId="79AC6CB4" w14:textId="77777777" w:rsidR="00201DD1" w:rsidRPr="00201DD1" w:rsidRDefault="00201DD1" w:rsidP="00201DD1">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NAS</w:t>
      </w:r>
      <w:r w:rsidRPr="00201DD1">
        <w:rPr>
          <w:rFonts w:ascii="Times New Roman" w:eastAsia="Times New Roman" w:hAnsi="Times New Roman" w:cs="Times New Roman"/>
          <w:kern w:val="0"/>
          <w:lang w:eastAsia="en-GB"/>
          <w14:ligatures w14:val="none"/>
        </w:rPr>
        <w:t>: Use as the hosting environment for both your LMS and SCORM player.</w:t>
      </w:r>
    </w:p>
    <w:p w14:paraId="66D31FDD" w14:textId="77777777" w:rsidR="00201DD1" w:rsidRPr="00201DD1" w:rsidRDefault="00201DD1" w:rsidP="00201DD1">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Open-Source SCORM Player</w:t>
      </w:r>
      <w:r w:rsidRPr="00201DD1">
        <w:rPr>
          <w:rFonts w:ascii="Times New Roman" w:eastAsia="Times New Roman" w:hAnsi="Times New Roman" w:cs="Times New Roman"/>
          <w:kern w:val="0"/>
          <w:lang w:eastAsia="en-GB"/>
          <w14:ligatures w14:val="none"/>
        </w:rPr>
        <w:t>: Use ADL or Moodle.</w:t>
      </w:r>
    </w:p>
    <w:p w14:paraId="4C7A5666" w14:textId="77777777" w:rsidR="00201DD1" w:rsidRPr="00201DD1" w:rsidRDefault="00201DD1" w:rsidP="00201DD1">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Time Investment</w:t>
      </w:r>
      <w:r w:rsidRPr="00201DD1">
        <w:rPr>
          <w:rFonts w:ascii="Times New Roman" w:eastAsia="Times New Roman" w:hAnsi="Times New Roman" w:cs="Times New Roman"/>
          <w:kern w:val="0"/>
          <w:lang w:eastAsia="en-GB"/>
          <w14:ligatures w14:val="none"/>
        </w:rPr>
        <w:t>: Configure and customize the player to your LMS.</w:t>
      </w:r>
    </w:p>
    <w:p w14:paraId="0C515D3A"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0A6CE0A5">
          <v:rect id="_x0000_i1040" alt="" style="width:451.3pt;height:.05pt;mso-width-percent:0;mso-height-percent:0;mso-width-percent:0;mso-height-percent:0" o:hralign="center" o:hrstd="t" o:hr="t" fillcolor="#a0a0a0" stroked="f"/>
        </w:pict>
      </w:r>
    </w:p>
    <w:p w14:paraId="28722934"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Recommendation</w:t>
      </w:r>
    </w:p>
    <w:p w14:paraId="3EA36D08" w14:textId="77777777" w:rsidR="00201DD1" w:rsidRPr="00201DD1" w:rsidRDefault="00201DD1" w:rsidP="00201DD1">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Start with </w:t>
      </w:r>
      <w:r w:rsidRPr="00201DD1">
        <w:rPr>
          <w:rFonts w:ascii="Times New Roman" w:eastAsia="Times New Roman" w:hAnsi="Times New Roman" w:cs="Times New Roman"/>
          <w:b/>
          <w:bCs/>
          <w:kern w:val="0"/>
          <w:lang w:eastAsia="en-GB"/>
          <w14:ligatures w14:val="none"/>
        </w:rPr>
        <w:t>Moodle</w:t>
      </w:r>
      <w:r w:rsidRPr="00201DD1">
        <w:rPr>
          <w:rFonts w:ascii="Times New Roman" w:eastAsia="Times New Roman" w:hAnsi="Times New Roman" w:cs="Times New Roman"/>
          <w:kern w:val="0"/>
          <w:lang w:eastAsia="en-GB"/>
          <w14:ligatures w14:val="none"/>
        </w:rPr>
        <w:t xml:space="preserve"> if you want a ready-to-go SCORM player with LMS capabilities.</w:t>
      </w:r>
    </w:p>
    <w:p w14:paraId="1E9AAE24" w14:textId="77777777" w:rsidR="00201DD1" w:rsidRPr="00201DD1" w:rsidRDefault="00201DD1" w:rsidP="00201DD1">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w:t>
      </w:r>
      <w:r w:rsidRPr="00201DD1">
        <w:rPr>
          <w:rFonts w:ascii="Times New Roman" w:eastAsia="Times New Roman" w:hAnsi="Times New Roman" w:cs="Times New Roman"/>
          <w:b/>
          <w:bCs/>
          <w:kern w:val="0"/>
          <w:lang w:eastAsia="en-GB"/>
          <w14:ligatures w14:val="none"/>
        </w:rPr>
        <w:t>ADL SCORM Player</w:t>
      </w:r>
      <w:r w:rsidRPr="00201DD1">
        <w:rPr>
          <w:rFonts w:ascii="Times New Roman" w:eastAsia="Times New Roman" w:hAnsi="Times New Roman" w:cs="Times New Roman"/>
          <w:kern w:val="0"/>
          <w:lang w:eastAsia="en-GB"/>
          <w14:ligatures w14:val="none"/>
        </w:rPr>
        <w:t xml:space="preserve"> if you want more control over the integration.</w:t>
      </w:r>
    </w:p>
    <w:p w14:paraId="2F175393" w14:textId="77777777" w:rsidR="00201DD1" w:rsidRPr="00201DD1" w:rsidRDefault="00201DD1" w:rsidP="00201DD1">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Skip the $75/month SCORM Cloud unless you require extensive cloud-based features and scalability.</w:t>
      </w:r>
    </w:p>
    <w:p w14:paraId="2CEE0698"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Would you like help setting up one of these solutions on your NAS? Let me know!</w:t>
      </w:r>
    </w:p>
    <w:p w14:paraId="427FC70A"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4o</w:t>
      </w:r>
    </w:p>
    <w:p w14:paraId="3B03B1F6" w14:textId="77777777" w:rsidR="00201DD1" w:rsidRPr="00201DD1" w:rsidRDefault="00201DD1" w:rsidP="00201DD1">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01DD1">
        <w:rPr>
          <w:rFonts w:ascii="Times New Roman" w:eastAsia="Times New Roman" w:hAnsi="Times New Roman" w:cs="Times New Roman"/>
          <w:b/>
          <w:bCs/>
          <w:kern w:val="0"/>
          <w:sz w:val="20"/>
          <w:szCs w:val="20"/>
          <w:lang w:eastAsia="en-GB"/>
          <w14:ligatures w14:val="none"/>
        </w:rPr>
        <w:t>You said:</w:t>
      </w:r>
    </w:p>
    <w:p w14:paraId="17CEF05A"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How easy is to customise </w:t>
      </w:r>
      <w:proofErr w:type="spellStart"/>
      <w:r w:rsidRPr="00201DD1">
        <w:rPr>
          <w:rFonts w:ascii="Times New Roman" w:eastAsia="Times New Roman" w:hAnsi="Times New Roman" w:cs="Times New Roman"/>
          <w:kern w:val="0"/>
          <w:lang w:eastAsia="en-GB"/>
          <w14:ligatures w14:val="none"/>
        </w:rPr>
        <w:t>moodle</w:t>
      </w:r>
      <w:proofErr w:type="spellEnd"/>
      <w:r w:rsidRPr="00201DD1">
        <w:rPr>
          <w:rFonts w:ascii="Times New Roman" w:eastAsia="Times New Roman" w:hAnsi="Times New Roman" w:cs="Times New Roman"/>
          <w:kern w:val="0"/>
          <w:lang w:eastAsia="en-GB"/>
          <w14:ligatures w14:val="none"/>
        </w:rPr>
        <w:t xml:space="preserve"> and can it be hosted on our </w:t>
      </w:r>
      <w:proofErr w:type="spellStart"/>
      <w:proofErr w:type="gramStart"/>
      <w:r w:rsidRPr="00201DD1">
        <w:rPr>
          <w:rFonts w:ascii="Times New Roman" w:eastAsia="Times New Roman" w:hAnsi="Times New Roman" w:cs="Times New Roman"/>
          <w:kern w:val="0"/>
          <w:lang w:eastAsia="en-GB"/>
          <w14:ligatures w14:val="none"/>
        </w:rPr>
        <w:t>nas</w:t>
      </w:r>
      <w:proofErr w:type="spellEnd"/>
      <w:proofErr w:type="gramEnd"/>
    </w:p>
    <w:p w14:paraId="78E77932" w14:textId="77777777" w:rsidR="00201DD1" w:rsidRPr="00201DD1" w:rsidRDefault="00201DD1" w:rsidP="00201DD1">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01DD1">
        <w:rPr>
          <w:rFonts w:ascii="Times New Roman" w:eastAsia="Times New Roman" w:hAnsi="Times New Roman" w:cs="Times New Roman"/>
          <w:b/>
          <w:bCs/>
          <w:kern w:val="0"/>
          <w:sz w:val="15"/>
          <w:szCs w:val="15"/>
          <w:lang w:eastAsia="en-GB"/>
          <w14:ligatures w14:val="none"/>
        </w:rPr>
        <w:t>ChatGPT said:</w:t>
      </w:r>
    </w:p>
    <w:p w14:paraId="63215E76"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ChatGPT</w:t>
      </w:r>
    </w:p>
    <w:p w14:paraId="1231B2E8"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Yes, </w:t>
      </w:r>
      <w:r w:rsidRPr="00201DD1">
        <w:rPr>
          <w:rFonts w:ascii="Times New Roman" w:eastAsia="Times New Roman" w:hAnsi="Times New Roman" w:cs="Times New Roman"/>
          <w:b/>
          <w:bCs/>
          <w:kern w:val="0"/>
          <w:lang w:eastAsia="en-GB"/>
          <w14:ligatures w14:val="none"/>
        </w:rPr>
        <w:t>Moodle</w:t>
      </w:r>
      <w:r w:rsidRPr="00201DD1">
        <w:rPr>
          <w:rFonts w:ascii="Times New Roman" w:eastAsia="Times New Roman" w:hAnsi="Times New Roman" w:cs="Times New Roman"/>
          <w:kern w:val="0"/>
          <w:lang w:eastAsia="en-GB"/>
          <w14:ligatures w14:val="none"/>
        </w:rPr>
        <w:t xml:space="preserve"> can be hosted on your NAS, and it is customizable to meet your specific requirements. Here's a detailed breakdown:</w:t>
      </w:r>
    </w:p>
    <w:p w14:paraId="17A92030"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0DF2CCF9">
          <v:rect id="_x0000_i1039" alt="" style="width:451.3pt;height:.05pt;mso-width-percent:0;mso-height-percent:0;mso-width-percent:0;mso-height-percent:0" o:hralign="center" o:hrstd="t" o:hr="t" fillcolor="#a0a0a0" stroked="f"/>
        </w:pict>
      </w:r>
    </w:p>
    <w:p w14:paraId="4E4483DD"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Can Moodle Be Hosted on Your NAS?</w:t>
      </w:r>
    </w:p>
    <w:p w14:paraId="3583987E"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Yes! Moodle can run on a NAS if it meets the basic requirements:</w:t>
      </w:r>
    </w:p>
    <w:p w14:paraId="147DE022" w14:textId="77777777" w:rsidR="00201DD1" w:rsidRPr="00201DD1" w:rsidRDefault="00201DD1" w:rsidP="00201DD1">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PHP</w:t>
      </w:r>
      <w:r w:rsidRPr="00201DD1">
        <w:rPr>
          <w:rFonts w:ascii="Times New Roman" w:eastAsia="Times New Roman" w:hAnsi="Times New Roman" w:cs="Times New Roman"/>
          <w:kern w:val="0"/>
          <w:lang w:eastAsia="en-GB"/>
          <w14:ligatures w14:val="none"/>
        </w:rPr>
        <w:t>: Moodle is a PHP-based application.</w:t>
      </w:r>
    </w:p>
    <w:p w14:paraId="3C0C4155" w14:textId="77777777" w:rsidR="00201DD1" w:rsidRPr="00201DD1" w:rsidRDefault="00201DD1" w:rsidP="00201DD1">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Database</w:t>
      </w:r>
      <w:r w:rsidRPr="00201DD1">
        <w:rPr>
          <w:rFonts w:ascii="Times New Roman" w:eastAsia="Times New Roman" w:hAnsi="Times New Roman" w:cs="Times New Roman"/>
          <w:kern w:val="0"/>
          <w:lang w:eastAsia="en-GB"/>
          <w14:ligatures w14:val="none"/>
        </w:rPr>
        <w:t>: Supports MySQL, MariaDB, PostgreSQL.</w:t>
      </w:r>
    </w:p>
    <w:p w14:paraId="3D333092" w14:textId="77777777" w:rsidR="00201DD1" w:rsidRPr="00201DD1" w:rsidRDefault="00201DD1" w:rsidP="00201DD1">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Web Server</w:t>
      </w:r>
      <w:r w:rsidRPr="00201DD1">
        <w:rPr>
          <w:rFonts w:ascii="Times New Roman" w:eastAsia="Times New Roman" w:hAnsi="Times New Roman" w:cs="Times New Roman"/>
          <w:kern w:val="0"/>
          <w:lang w:eastAsia="en-GB"/>
          <w14:ligatures w14:val="none"/>
        </w:rPr>
        <w:t>: Requires Apache or NGINX.</w:t>
      </w:r>
    </w:p>
    <w:p w14:paraId="6FDB30F2"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Modern NAS devices like </w:t>
      </w:r>
      <w:r w:rsidRPr="00201DD1">
        <w:rPr>
          <w:rFonts w:ascii="Times New Roman" w:eastAsia="Times New Roman" w:hAnsi="Times New Roman" w:cs="Times New Roman"/>
          <w:b/>
          <w:bCs/>
          <w:kern w:val="0"/>
          <w:lang w:eastAsia="en-GB"/>
          <w14:ligatures w14:val="none"/>
        </w:rPr>
        <w:t>Synology</w:t>
      </w:r>
      <w:r w:rsidRPr="00201DD1">
        <w:rPr>
          <w:rFonts w:ascii="Times New Roman" w:eastAsia="Times New Roman" w:hAnsi="Times New Roman" w:cs="Times New Roman"/>
          <w:kern w:val="0"/>
          <w:lang w:eastAsia="en-GB"/>
          <w14:ligatures w14:val="none"/>
        </w:rPr>
        <w:t xml:space="preserve"> or </w:t>
      </w:r>
      <w:r w:rsidRPr="00201DD1">
        <w:rPr>
          <w:rFonts w:ascii="Times New Roman" w:eastAsia="Times New Roman" w:hAnsi="Times New Roman" w:cs="Times New Roman"/>
          <w:b/>
          <w:bCs/>
          <w:kern w:val="0"/>
          <w:lang w:eastAsia="en-GB"/>
          <w14:ligatures w14:val="none"/>
        </w:rPr>
        <w:t>QNAP</w:t>
      </w:r>
      <w:r w:rsidRPr="00201DD1">
        <w:rPr>
          <w:rFonts w:ascii="Times New Roman" w:eastAsia="Times New Roman" w:hAnsi="Times New Roman" w:cs="Times New Roman"/>
          <w:kern w:val="0"/>
          <w:lang w:eastAsia="en-GB"/>
          <w14:ligatures w14:val="none"/>
        </w:rPr>
        <w:t xml:space="preserve"> have support for:</w:t>
      </w:r>
    </w:p>
    <w:p w14:paraId="46F1A0EF" w14:textId="77777777" w:rsidR="00201DD1" w:rsidRPr="00201DD1" w:rsidRDefault="00201DD1" w:rsidP="00201DD1">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PHP 7.4 or higher</w:t>
      </w:r>
      <w:r w:rsidRPr="00201DD1">
        <w:rPr>
          <w:rFonts w:ascii="Times New Roman" w:eastAsia="Times New Roman" w:hAnsi="Times New Roman" w:cs="Times New Roman"/>
          <w:kern w:val="0"/>
          <w:lang w:eastAsia="en-GB"/>
          <w14:ligatures w14:val="none"/>
        </w:rPr>
        <w:t>.</w:t>
      </w:r>
    </w:p>
    <w:p w14:paraId="3EB7D5C1" w14:textId="77777777" w:rsidR="00201DD1" w:rsidRPr="00201DD1" w:rsidRDefault="00201DD1" w:rsidP="00201DD1">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MySQL/MariaDB</w:t>
      </w:r>
      <w:r w:rsidRPr="00201DD1">
        <w:rPr>
          <w:rFonts w:ascii="Times New Roman" w:eastAsia="Times New Roman" w:hAnsi="Times New Roman" w:cs="Times New Roman"/>
          <w:kern w:val="0"/>
          <w:lang w:eastAsia="en-GB"/>
          <w14:ligatures w14:val="none"/>
        </w:rPr>
        <w:t>.</w:t>
      </w:r>
    </w:p>
    <w:p w14:paraId="2D901A4A" w14:textId="77777777" w:rsidR="00201DD1" w:rsidRPr="00201DD1" w:rsidRDefault="00201DD1" w:rsidP="00201DD1">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Apache or NGINX</w:t>
      </w:r>
      <w:r w:rsidRPr="00201DD1">
        <w:rPr>
          <w:rFonts w:ascii="Times New Roman" w:eastAsia="Times New Roman" w:hAnsi="Times New Roman" w:cs="Times New Roman"/>
          <w:kern w:val="0"/>
          <w:lang w:eastAsia="en-GB"/>
          <w14:ligatures w14:val="none"/>
        </w:rPr>
        <w:t>.</w:t>
      </w:r>
    </w:p>
    <w:p w14:paraId="0C4D662C"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Steps to Install Moodle on NAS</w:t>
      </w:r>
    </w:p>
    <w:p w14:paraId="10555EEF" w14:textId="77777777" w:rsidR="00201DD1" w:rsidRPr="00201DD1" w:rsidRDefault="00201DD1" w:rsidP="00201DD1">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Install Prerequisite Software</w:t>
      </w:r>
      <w:r w:rsidRPr="00201DD1">
        <w:rPr>
          <w:rFonts w:ascii="Times New Roman" w:eastAsia="Times New Roman" w:hAnsi="Times New Roman" w:cs="Times New Roman"/>
          <w:kern w:val="0"/>
          <w:lang w:eastAsia="en-GB"/>
          <w14:ligatures w14:val="none"/>
        </w:rPr>
        <w:t>:</w:t>
      </w:r>
    </w:p>
    <w:p w14:paraId="3627AC19" w14:textId="77777777" w:rsidR="00201DD1" w:rsidRPr="00201DD1" w:rsidRDefault="00201DD1" w:rsidP="00201DD1">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your NAS package </w:t>
      </w:r>
      <w:proofErr w:type="spellStart"/>
      <w:r w:rsidRPr="00201DD1">
        <w:rPr>
          <w:rFonts w:ascii="Times New Roman" w:eastAsia="Times New Roman" w:hAnsi="Times New Roman" w:cs="Times New Roman"/>
          <w:kern w:val="0"/>
          <w:lang w:eastAsia="en-GB"/>
          <w14:ligatures w14:val="none"/>
        </w:rPr>
        <w:t>center</w:t>
      </w:r>
      <w:proofErr w:type="spellEnd"/>
      <w:r w:rsidRPr="00201DD1">
        <w:rPr>
          <w:rFonts w:ascii="Times New Roman" w:eastAsia="Times New Roman" w:hAnsi="Times New Roman" w:cs="Times New Roman"/>
          <w:kern w:val="0"/>
          <w:lang w:eastAsia="en-GB"/>
          <w14:ligatures w14:val="none"/>
        </w:rPr>
        <w:t xml:space="preserve"> to install:</w:t>
      </w:r>
    </w:p>
    <w:p w14:paraId="2B021A8B" w14:textId="77777777" w:rsidR="00201DD1" w:rsidRPr="00201DD1" w:rsidRDefault="00201DD1" w:rsidP="00201DD1">
      <w:pPr>
        <w:numPr>
          <w:ilvl w:val="2"/>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Web Server (Apache/NGINX)</w:t>
      </w:r>
      <w:r w:rsidRPr="00201DD1">
        <w:rPr>
          <w:rFonts w:ascii="Times New Roman" w:eastAsia="Times New Roman" w:hAnsi="Times New Roman" w:cs="Times New Roman"/>
          <w:kern w:val="0"/>
          <w:lang w:eastAsia="en-GB"/>
          <w14:ligatures w14:val="none"/>
        </w:rPr>
        <w:t>.</w:t>
      </w:r>
    </w:p>
    <w:p w14:paraId="0AC109B6" w14:textId="77777777" w:rsidR="00201DD1" w:rsidRPr="00201DD1" w:rsidRDefault="00201DD1" w:rsidP="00201DD1">
      <w:pPr>
        <w:numPr>
          <w:ilvl w:val="2"/>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PHP</w:t>
      </w:r>
      <w:r w:rsidRPr="00201DD1">
        <w:rPr>
          <w:rFonts w:ascii="Times New Roman" w:eastAsia="Times New Roman" w:hAnsi="Times New Roman" w:cs="Times New Roman"/>
          <w:kern w:val="0"/>
          <w:lang w:eastAsia="en-GB"/>
          <w14:ligatures w14:val="none"/>
        </w:rPr>
        <w:t xml:space="preserve"> (7.4+).</w:t>
      </w:r>
    </w:p>
    <w:p w14:paraId="2A9E3BF9" w14:textId="77777777" w:rsidR="00201DD1" w:rsidRPr="00201DD1" w:rsidRDefault="00201DD1" w:rsidP="00201DD1">
      <w:pPr>
        <w:numPr>
          <w:ilvl w:val="2"/>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MySQL/MariaDB</w:t>
      </w:r>
      <w:r w:rsidRPr="00201DD1">
        <w:rPr>
          <w:rFonts w:ascii="Times New Roman" w:eastAsia="Times New Roman" w:hAnsi="Times New Roman" w:cs="Times New Roman"/>
          <w:kern w:val="0"/>
          <w:lang w:eastAsia="en-GB"/>
          <w14:ligatures w14:val="none"/>
        </w:rPr>
        <w:t>.</w:t>
      </w:r>
    </w:p>
    <w:p w14:paraId="136F836C" w14:textId="77777777" w:rsidR="00201DD1" w:rsidRPr="00201DD1" w:rsidRDefault="00201DD1" w:rsidP="00201DD1">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Download Moodle</w:t>
      </w:r>
      <w:r w:rsidRPr="00201DD1">
        <w:rPr>
          <w:rFonts w:ascii="Times New Roman" w:eastAsia="Times New Roman" w:hAnsi="Times New Roman" w:cs="Times New Roman"/>
          <w:kern w:val="0"/>
          <w:lang w:eastAsia="en-GB"/>
          <w14:ligatures w14:val="none"/>
        </w:rPr>
        <w:t>:</w:t>
      </w:r>
    </w:p>
    <w:p w14:paraId="3811700C" w14:textId="77777777" w:rsidR="00201DD1" w:rsidRPr="00201DD1" w:rsidRDefault="00201DD1" w:rsidP="00201DD1">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Download Moodle from moodle.org.</w:t>
      </w:r>
    </w:p>
    <w:p w14:paraId="10043D7A" w14:textId="77777777" w:rsidR="00201DD1" w:rsidRPr="00201DD1" w:rsidRDefault="00201DD1" w:rsidP="00201DD1">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Extract it to the web server’s root directory on your NAS (e.g., </w:t>
      </w:r>
      <w:r w:rsidRPr="00201DD1">
        <w:rPr>
          <w:rFonts w:ascii="Courier New" w:eastAsia="Times New Roman" w:hAnsi="Courier New" w:cs="Courier New"/>
          <w:kern w:val="0"/>
          <w:sz w:val="20"/>
          <w:szCs w:val="20"/>
          <w:lang w:eastAsia="en-GB"/>
          <w14:ligatures w14:val="none"/>
        </w:rPr>
        <w:t>/web/</w:t>
      </w:r>
      <w:proofErr w:type="spellStart"/>
      <w:r w:rsidRPr="00201DD1">
        <w:rPr>
          <w:rFonts w:ascii="Courier New" w:eastAsia="Times New Roman" w:hAnsi="Courier New" w:cs="Courier New"/>
          <w:kern w:val="0"/>
          <w:sz w:val="20"/>
          <w:szCs w:val="20"/>
          <w:lang w:eastAsia="en-GB"/>
          <w14:ligatures w14:val="none"/>
        </w:rPr>
        <w:t>moodle</w:t>
      </w:r>
      <w:proofErr w:type="spellEnd"/>
      <w:r w:rsidRPr="00201DD1">
        <w:rPr>
          <w:rFonts w:ascii="Times New Roman" w:eastAsia="Times New Roman" w:hAnsi="Times New Roman" w:cs="Times New Roman"/>
          <w:kern w:val="0"/>
          <w:lang w:eastAsia="en-GB"/>
          <w14:ligatures w14:val="none"/>
        </w:rPr>
        <w:t>).</w:t>
      </w:r>
    </w:p>
    <w:p w14:paraId="0DB71EE1" w14:textId="77777777" w:rsidR="00201DD1" w:rsidRPr="00201DD1" w:rsidRDefault="00201DD1" w:rsidP="00201DD1">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Configure Moodle</w:t>
      </w:r>
      <w:r w:rsidRPr="00201DD1">
        <w:rPr>
          <w:rFonts w:ascii="Times New Roman" w:eastAsia="Times New Roman" w:hAnsi="Times New Roman" w:cs="Times New Roman"/>
          <w:kern w:val="0"/>
          <w:lang w:eastAsia="en-GB"/>
          <w14:ligatures w14:val="none"/>
        </w:rPr>
        <w:t>:</w:t>
      </w:r>
    </w:p>
    <w:p w14:paraId="452861FF" w14:textId="77777777" w:rsidR="00201DD1" w:rsidRPr="00201DD1" w:rsidRDefault="00201DD1" w:rsidP="00201DD1">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Follow the installation wizard to:</w:t>
      </w:r>
    </w:p>
    <w:p w14:paraId="39445FAF" w14:textId="77777777" w:rsidR="00201DD1" w:rsidRPr="00201DD1" w:rsidRDefault="00201DD1" w:rsidP="00201DD1">
      <w:pPr>
        <w:numPr>
          <w:ilvl w:val="2"/>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Connect to the database.</w:t>
      </w:r>
    </w:p>
    <w:p w14:paraId="0F179392" w14:textId="77777777" w:rsidR="00201DD1" w:rsidRPr="00201DD1" w:rsidRDefault="00201DD1" w:rsidP="00201DD1">
      <w:pPr>
        <w:numPr>
          <w:ilvl w:val="2"/>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Set up an admin user.</w:t>
      </w:r>
    </w:p>
    <w:p w14:paraId="1684F719" w14:textId="77777777" w:rsidR="00201DD1" w:rsidRPr="00201DD1" w:rsidRDefault="00201DD1" w:rsidP="00201DD1">
      <w:pPr>
        <w:numPr>
          <w:ilvl w:val="2"/>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Configure the directory for storing uploaded files (e.g., </w:t>
      </w:r>
      <w:r w:rsidRPr="00201DD1">
        <w:rPr>
          <w:rFonts w:ascii="Courier New" w:eastAsia="Times New Roman" w:hAnsi="Courier New" w:cs="Courier New"/>
          <w:kern w:val="0"/>
          <w:sz w:val="20"/>
          <w:szCs w:val="20"/>
          <w:lang w:eastAsia="en-GB"/>
          <w14:ligatures w14:val="none"/>
        </w:rPr>
        <w:t>/volume1/</w:t>
      </w:r>
      <w:proofErr w:type="spellStart"/>
      <w:r w:rsidRPr="00201DD1">
        <w:rPr>
          <w:rFonts w:ascii="Courier New" w:eastAsia="Times New Roman" w:hAnsi="Courier New" w:cs="Courier New"/>
          <w:kern w:val="0"/>
          <w:sz w:val="20"/>
          <w:szCs w:val="20"/>
          <w:lang w:eastAsia="en-GB"/>
          <w14:ligatures w14:val="none"/>
        </w:rPr>
        <w:t>moodledata</w:t>
      </w:r>
      <w:proofErr w:type="spellEnd"/>
      <w:r w:rsidRPr="00201DD1">
        <w:rPr>
          <w:rFonts w:ascii="Times New Roman" w:eastAsia="Times New Roman" w:hAnsi="Times New Roman" w:cs="Times New Roman"/>
          <w:kern w:val="0"/>
          <w:lang w:eastAsia="en-GB"/>
          <w14:ligatures w14:val="none"/>
        </w:rPr>
        <w:t xml:space="preserve"> on Synology).</w:t>
      </w:r>
    </w:p>
    <w:p w14:paraId="06083042" w14:textId="77777777" w:rsidR="00201DD1" w:rsidRPr="00201DD1" w:rsidRDefault="00201DD1" w:rsidP="00201DD1">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Access Moodle</w:t>
      </w:r>
      <w:r w:rsidRPr="00201DD1">
        <w:rPr>
          <w:rFonts w:ascii="Times New Roman" w:eastAsia="Times New Roman" w:hAnsi="Times New Roman" w:cs="Times New Roman"/>
          <w:kern w:val="0"/>
          <w:lang w:eastAsia="en-GB"/>
          <w14:ligatures w14:val="none"/>
        </w:rPr>
        <w:t>:</w:t>
      </w:r>
    </w:p>
    <w:p w14:paraId="033013F8" w14:textId="77777777" w:rsidR="00201DD1" w:rsidRPr="00201DD1" w:rsidRDefault="00201DD1" w:rsidP="00201DD1">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Access your Moodle instance from your browser:</w:t>
      </w:r>
    </w:p>
    <w:p w14:paraId="667AC937" w14:textId="77777777" w:rsidR="00201DD1" w:rsidRPr="00201DD1" w:rsidRDefault="00201DD1" w:rsidP="00201DD1">
      <w:pPr>
        <w:numPr>
          <w:ilvl w:val="2"/>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Local access: </w:t>
      </w:r>
      <w:r w:rsidRPr="00201DD1">
        <w:rPr>
          <w:rFonts w:ascii="Courier New" w:eastAsia="Times New Roman" w:hAnsi="Courier New" w:cs="Courier New"/>
          <w:kern w:val="0"/>
          <w:sz w:val="20"/>
          <w:szCs w:val="20"/>
          <w:lang w:eastAsia="en-GB"/>
          <w14:ligatures w14:val="none"/>
        </w:rPr>
        <w:t>http://&lt;NAS-IP&gt;/moodle</w:t>
      </w:r>
    </w:p>
    <w:p w14:paraId="0F861EB3" w14:textId="77777777" w:rsidR="00201DD1" w:rsidRPr="00201DD1" w:rsidRDefault="00201DD1" w:rsidP="00201DD1">
      <w:pPr>
        <w:numPr>
          <w:ilvl w:val="2"/>
          <w:numId w:val="4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Remote access: Set up </w:t>
      </w:r>
      <w:r w:rsidRPr="00201DD1">
        <w:rPr>
          <w:rFonts w:ascii="Times New Roman" w:eastAsia="Times New Roman" w:hAnsi="Times New Roman" w:cs="Times New Roman"/>
          <w:b/>
          <w:bCs/>
          <w:kern w:val="0"/>
          <w:lang w:eastAsia="en-GB"/>
          <w14:ligatures w14:val="none"/>
        </w:rPr>
        <w:t>port forwarding</w:t>
      </w:r>
      <w:r w:rsidRPr="00201DD1">
        <w:rPr>
          <w:rFonts w:ascii="Times New Roman" w:eastAsia="Times New Roman" w:hAnsi="Times New Roman" w:cs="Times New Roman"/>
          <w:kern w:val="0"/>
          <w:lang w:eastAsia="en-GB"/>
          <w14:ligatures w14:val="none"/>
        </w:rPr>
        <w:t xml:space="preserve"> and </w:t>
      </w:r>
      <w:r w:rsidRPr="00201DD1">
        <w:rPr>
          <w:rFonts w:ascii="Times New Roman" w:eastAsia="Times New Roman" w:hAnsi="Times New Roman" w:cs="Times New Roman"/>
          <w:b/>
          <w:bCs/>
          <w:kern w:val="0"/>
          <w:lang w:eastAsia="en-GB"/>
          <w14:ligatures w14:val="none"/>
        </w:rPr>
        <w:t>dynamic DNS</w:t>
      </w:r>
      <w:r w:rsidRPr="00201DD1">
        <w:rPr>
          <w:rFonts w:ascii="Times New Roman" w:eastAsia="Times New Roman" w:hAnsi="Times New Roman" w:cs="Times New Roman"/>
          <w:kern w:val="0"/>
          <w:lang w:eastAsia="en-GB"/>
          <w14:ligatures w14:val="none"/>
        </w:rPr>
        <w:t xml:space="preserve"> to make it accessible from the internet.</w:t>
      </w:r>
    </w:p>
    <w:p w14:paraId="275469BC"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36AE1452">
          <v:rect id="_x0000_i1038" alt="" style="width:451.3pt;height:.05pt;mso-width-percent:0;mso-height-percent:0;mso-width-percent:0;mso-height-percent:0" o:hralign="center" o:hrstd="t" o:hr="t" fillcolor="#a0a0a0" stroked="f"/>
        </w:pict>
      </w:r>
    </w:p>
    <w:p w14:paraId="6C690751"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How Easy Is It to Customize Moodle?</w:t>
      </w:r>
    </w:p>
    <w:p w14:paraId="144AAD35"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1. Frontend Customization</w:t>
      </w:r>
    </w:p>
    <w:p w14:paraId="0FE38A9F"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Moodle has extensive theming capabilities to match your branding:</w:t>
      </w:r>
    </w:p>
    <w:p w14:paraId="2749AA5D" w14:textId="77777777" w:rsidR="00201DD1" w:rsidRPr="00201DD1" w:rsidRDefault="00201DD1" w:rsidP="00201DD1">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Themes</w:t>
      </w:r>
      <w:r w:rsidRPr="00201DD1">
        <w:rPr>
          <w:rFonts w:ascii="Times New Roman" w:eastAsia="Times New Roman" w:hAnsi="Times New Roman" w:cs="Times New Roman"/>
          <w:kern w:val="0"/>
          <w:lang w:eastAsia="en-GB"/>
          <w14:ligatures w14:val="none"/>
        </w:rPr>
        <w:t>:</w:t>
      </w:r>
    </w:p>
    <w:p w14:paraId="501978E4" w14:textId="77777777" w:rsidR="00201DD1" w:rsidRPr="00201DD1" w:rsidRDefault="00201DD1" w:rsidP="00201DD1">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pre-built themes or install custom ones (e.g., Boost, </w:t>
      </w:r>
      <w:proofErr w:type="spellStart"/>
      <w:r w:rsidRPr="00201DD1">
        <w:rPr>
          <w:rFonts w:ascii="Times New Roman" w:eastAsia="Times New Roman" w:hAnsi="Times New Roman" w:cs="Times New Roman"/>
          <w:kern w:val="0"/>
          <w:lang w:eastAsia="en-GB"/>
          <w14:ligatures w14:val="none"/>
        </w:rPr>
        <w:t>Academi</w:t>
      </w:r>
      <w:proofErr w:type="spellEnd"/>
      <w:r w:rsidRPr="00201DD1">
        <w:rPr>
          <w:rFonts w:ascii="Times New Roman" w:eastAsia="Times New Roman" w:hAnsi="Times New Roman" w:cs="Times New Roman"/>
          <w:kern w:val="0"/>
          <w:lang w:eastAsia="en-GB"/>
          <w14:ligatures w14:val="none"/>
        </w:rPr>
        <w:t>).</w:t>
      </w:r>
    </w:p>
    <w:p w14:paraId="7C3FAB20" w14:textId="77777777" w:rsidR="00201DD1" w:rsidRPr="00201DD1" w:rsidRDefault="00201DD1" w:rsidP="00201DD1">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Customize logos, </w:t>
      </w:r>
      <w:proofErr w:type="spellStart"/>
      <w:r w:rsidRPr="00201DD1">
        <w:rPr>
          <w:rFonts w:ascii="Times New Roman" w:eastAsia="Times New Roman" w:hAnsi="Times New Roman" w:cs="Times New Roman"/>
          <w:kern w:val="0"/>
          <w:lang w:eastAsia="en-GB"/>
          <w14:ligatures w14:val="none"/>
        </w:rPr>
        <w:t>colors</w:t>
      </w:r>
      <w:proofErr w:type="spellEnd"/>
      <w:r w:rsidRPr="00201DD1">
        <w:rPr>
          <w:rFonts w:ascii="Times New Roman" w:eastAsia="Times New Roman" w:hAnsi="Times New Roman" w:cs="Times New Roman"/>
          <w:kern w:val="0"/>
          <w:lang w:eastAsia="en-GB"/>
          <w14:ligatures w14:val="none"/>
        </w:rPr>
        <w:t>, and layouts via the admin panel.</w:t>
      </w:r>
    </w:p>
    <w:p w14:paraId="3194E4D6" w14:textId="77777777" w:rsidR="00201DD1" w:rsidRPr="00201DD1" w:rsidRDefault="00201DD1" w:rsidP="00201DD1">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Plugins</w:t>
      </w:r>
      <w:r w:rsidRPr="00201DD1">
        <w:rPr>
          <w:rFonts w:ascii="Times New Roman" w:eastAsia="Times New Roman" w:hAnsi="Times New Roman" w:cs="Times New Roman"/>
          <w:kern w:val="0"/>
          <w:lang w:eastAsia="en-GB"/>
          <w14:ligatures w14:val="none"/>
        </w:rPr>
        <w:t>:</w:t>
      </w:r>
    </w:p>
    <w:p w14:paraId="381BA31C" w14:textId="77777777" w:rsidR="00201DD1" w:rsidRPr="00201DD1" w:rsidRDefault="00201DD1" w:rsidP="00201DD1">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Moodle has a large plugin repository for added functionality (e.g., SCORM modules, reporting, gamification).</w:t>
      </w:r>
    </w:p>
    <w:p w14:paraId="174D39F3" w14:textId="77777777" w:rsidR="00201DD1" w:rsidRPr="00201DD1" w:rsidRDefault="00201DD1" w:rsidP="00201DD1">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Install and activate plugins via the admin dashboard.</w:t>
      </w:r>
    </w:p>
    <w:p w14:paraId="08B4CB6A"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2. SCORM Integration</w:t>
      </w:r>
    </w:p>
    <w:p w14:paraId="1AEC5476" w14:textId="77777777" w:rsidR="00201DD1" w:rsidRPr="00201DD1" w:rsidRDefault="00201DD1" w:rsidP="00201DD1">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Moodle natively supports </w:t>
      </w:r>
      <w:r w:rsidRPr="00201DD1">
        <w:rPr>
          <w:rFonts w:ascii="Times New Roman" w:eastAsia="Times New Roman" w:hAnsi="Times New Roman" w:cs="Times New Roman"/>
          <w:b/>
          <w:bCs/>
          <w:kern w:val="0"/>
          <w:lang w:eastAsia="en-GB"/>
          <w14:ligatures w14:val="none"/>
        </w:rPr>
        <w:t>SCORM 1.2</w:t>
      </w:r>
      <w:r w:rsidRPr="00201DD1">
        <w:rPr>
          <w:rFonts w:ascii="Times New Roman" w:eastAsia="Times New Roman" w:hAnsi="Times New Roman" w:cs="Times New Roman"/>
          <w:kern w:val="0"/>
          <w:lang w:eastAsia="en-GB"/>
          <w14:ligatures w14:val="none"/>
        </w:rPr>
        <w:t xml:space="preserve"> and </w:t>
      </w:r>
      <w:r w:rsidRPr="00201DD1">
        <w:rPr>
          <w:rFonts w:ascii="Times New Roman" w:eastAsia="Times New Roman" w:hAnsi="Times New Roman" w:cs="Times New Roman"/>
          <w:b/>
          <w:bCs/>
          <w:kern w:val="0"/>
          <w:lang w:eastAsia="en-GB"/>
          <w14:ligatures w14:val="none"/>
        </w:rPr>
        <w:t>SCORM 2004</w:t>
      </w:r>
      <w:r w:rsidRPr="00201DD1">
        <w:rPr>
          <w:rFonts w:ascii="Times New Roman" w:eastAsia="Times New Roman" w:hAnsi="Times New Roman" w:cs="Times New Roman"/>
          <w:kern w:val="0"/>
          <w:lang w:eastAsia="en-GB"/>
          <w14:ligatures w14:val="none"/>
        </w:rPr>
        <w:t>.</w:t>
      </w:r>
    </w:p>
    <w:p w14:paraId="7770FA1F" w14:textId="77777777" w:rsidR="00201DD1" w:rsidRPr="00201DD1" w:rsidRDefault="00201DD1" w:rsidP="00201DD1">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You can:</w:t>
      </w:r>
    </w:p>
    <w:p w14:paraId="44386D80" w14:textId="77777777" w:rsidR="00201DD1" w:rsidRPr="00201DD1" w:rsidRDefault="00201DD1" w:rsidP="00201DD1">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Upload SCORM ZIP files via the course editor.</w:t>
      </w:r>
    </w:p>
    <w:p w14:paraId="43CD9341" w14:textId="77777777" w:rsidR="00201DD1" w:rsidRPr="00201DD1" w:rsidRDefault="00201DD1" w:rsidP="00201DD1">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Track user progress, scores, and completion.</w:t>
      </w:r>
    </w:p>
    <w:p w14:paraId="4096F097" w14:textId="77777777" w:rsidR="00201DD1" w:rsidRPr="00201DD1" w:rsidRDefault="00201DD1" w:rsidP="00201DD1">
      <w:pPr>
        <w:numPr>
          <w:ilvl w:val="1"/>
          <w:numId w:val="4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Generate SCORM-specific reports.</w:t>
      </w:r>
    </w:p>
    <w:p w14:paraId="7998B1BC"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3. Code-Level Customization</w:t>
      </w:r>
    </w:p>
    <w:p w14:paraId="71E7742D" w14:textId="77777777" w:rsidR="00201DD1" w:rsidRPr="00201DD1" w:rsidRDefault="00201DD1" w:rsidP="00201DD1">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lastRenderedPageBreak/>
        <w:t>Moodle’s PHP codebase is open-source:</w:t>
      </w:r>
    </w:p>
    <w:p w14:paraId="5760DE5A" w14:textId="77777777" w:rsidR="00201DD1" w:rsidRPr="00201DD1" w:rsidRDefault="00201DD1" w:rsidP="00201DD1">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Modify templates and styles for advanced customizations.</w:t>
      </w:r>
    </w:p>
    <w:p w14:paraId="3A3F1436" w14:textId="77777777" w:rsidR="00201DD1" w:rsidRPr="00201DD1" w:rsidRDefault="00201DD1" w:rsidP="00201DD1">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Create custom plugins/modules to add features.</w:t>
      </w:r>
    </w:p>
    <w:p w14:paraId="20F73C94" w14:textId="77777777" w:rsidR="00201DD1" w:rsidRPr="00201DD1" w:rsidRDefault="00201DD1" w:rsidP="00201DD1">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Knowledge of PHP, HTML, and CSS is helpful but not mandatory for basic changes.</w:t>
      </w:r>
    </w:p>
    <w:p w14:paraId="47DBAEE4"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4. User Roles and Permissions</w:t>
      </w:r>
    </w:p>
    <w:p w14:paraId="51D13259" w14:textId="77777777" w:rsidR="00201DD1" w:rsidRPr="00201DD1" w:rsidRDefault="00201DD1" w:rsidP="00201DD1">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Moodle allows granular control over user roles:</w:t>
      </w:r>
    </w:p>
    <w:p w14:paraId="61857225" w14:textId="77777777" w:rsidR="00201DD1" w:rsidRPr="00201DD1" w:rsidRDefault="00201DD1" w:rsidP="00201DD1">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Define roles (e.g., Admin, Instructor, Student).</w:t>
      </w:r>
    </w:p>
    <w:p w14:paraId="5778F245" w14:textId="77777777" w:rsidR="00201DD1" w:rsidRPr="00201DD1" w:rsidRDefault="00201DD1" w:rsidP="00201DD1">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Set specific permissions for SCORM upload, course creation, etc.</w:t>
      </w:r>
    </w:p>
    <w:p w14:paraId="55F3326F"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5. Extending Functionality</w:t>
      </w:r>
    </w:p>
    <w:p w14:paraId="6DE29F58" w14:textId="77777777" w:rsidR="00201DD1" w:rsidRPr="00201DD1" w:rsidRDefault="00201DD1" w:rsidP="00201DD1">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Moodle supports </w:t>
      </w:r>
      <w:r w:rsidRPr="00201DD1">
        <w:rPr>
          <w:rFonts w:ascii="Times New Roman" w:eastAsia="Times New Roman" w:hAnsi="Times New Roman" w:cs="Times New Roman"/>
          <w:b/>
          <w:bCs/>
          <w:kern w:val="0"/>
          <w:lang w:eastAsia="en-GB"/>
          <w14:ligatures w14:val="none"/>
        </w:rPr>
        <w:t>API integrations</w:t>
      </w:r>
      <w:r w:rsidRPr="00201DD1">
        <w:rPr>
          <w:rFonts w:ascii="Times New Roman" w:eastAsia="Times New Roman" w:hAnsi="Times New Roman" w:cs="Times New Roman"/>
          <w:kern w:val="0"/>
          <w:lang w:eastAsia="en-GB"/>
          <w14:ligatures w14:val="none"/>
        </w:rPr>
        <w:t xml:space="preserve"> (e.g., REST and SOAP APIs).</w:t>
      </w:r>
    </w:p>
    <w:p w14:paraId="2A07D6B3" w14:textId="77777777" w:rsidR="00201DD1" w:rsidRPr="00201DD1" w:rsidRDefault="00201DD1" w:rsidP="00201DD1">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Connect third-party services (e.g., payment gateways, email providers like SendGrid).</w:t>
      </w:r>
    </w:p>
    <w:p w14:paraId="09C461E1"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4F4E598A">
          <v:rect id="_x0000_i1037" alt="" style="width:451.3pt;height:.05pt;mso-width-percent:0;mso-height-percent:0;mso-width-percent:0;mso-height-percent:0" o:hralign="center" o:hrstd="t" o:hr="t" fillcolor="#a0a0a0" stroked="f"/>
        </w:pict>
      </w:r>
    </w:p>
    <w:p w14:paraId="4DEBA7D7"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NAS Hosting Considerations for Moodle</w:t>
      </w:r>
    </w:p>
    <w:p w14:paraId="6492B84C"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Performance</w:t>
      </w:r>
    </w:p>
    <w:p w14:paraId="6BB5299A" w14:textId="77777777" w:rsidR="00201DD1" w:rsidRPr="00201DD1" w:rsidRDefault="00201DD1" w:rsidP="00201DD1">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For 300 users, ensure your NAS has:</w:t>
      </w:r>
    </w:p>
    <w:p w14:paraId="2009EBAA" w14:textId="77777777" w:rsidR="00201DD1" w:rsidRPr="00201DD1" w:rsidRDefault="00201DD1" w:rsidP="00201DD1">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4+ GB RAM</w:t>
      </w:r>
      <w:r w:rsidRPr="00201DD1">
        <w:rPr>
          <w:rFonts w:ascii="Times New Roman" w:eastAsia="Times New Roman" w:hAnsi="Times New Roman" w:cs="Times New Roman"/>
          <w:kern w:val="0"/>
          <w:lang w:eastAsia="en-GB"/>
          <w14:ligatures w14:val="none"/>
        </w:rPr>
        <w:t xml:space="preserve"> (upgradeable to 8GB or 16GB).</w:t>
      </w:r>
    </w:p>
    <w:p w14:paraId="37A28FD5" w14:textId="77777777" w:rsidR="00201DD1" w:rsidRPr="00201DD1" w:rsidRDefault="00201DD1" w:rsidP="00201DD1">
      <w:pPr>
        <w:numPr>
          <w:ilvl w:val="1"/>
          <w:numId w:val="4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Quad-core CPU</w:t>
      </w:r>
      <w:r w:rsidRPr="00201DD1">
        <w:rPr>
          <w:rFonts w:ascii="Times New Roman" w:eastAsia="Times New Roman" w:hAnsi="Times New Roman" w:cs="Times New Roman"/>
          <w:kern w:val="0"/>
          <w:lang w:eastAsia="en-GB"/>
          <w14:ligatures w14:val="none"/>
        </w:rPr>
        <w:t xml:space="preserve"> (Intel Celeron or better).</w:t>
      </w:r>
    </w:p>
    <w:p w14:paraId="7274A542" w14:textId="77777777" w:rsidR="00201DD1" w:rsidRPr="00201DD1" w:rsidRDefault="00201DD1" w:rsidP="00201DD1">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Moodle is resource-intensive, especially with SCORM tracking and reporting.</w:t>
      </w:r>
    </w:p>
    <w:p w14:paraId="7FF4CEBB"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Storage</w:t>
      </w:r>
    </w:p>
    <w:p w14:paraId="6DABE294" w14:textId="77777777" w:rsidR="00201DD1" w:rsidRPr="00201DD1" w:rsidRDefault="00201DD1" w:rsidP="00201DD1">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Allocate sufficient space for:</w:t>
      </w:r>
    </w:p>
    <w:p w14:paraId="76203156" w14:textId="77777777" w:rsidR="00201DD1" w:rsidRPr="00201DD1" w:rsidRDefault="00201DD1" w:rsidP="00201DD1">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Moodle data directory (courses, SCORM files).</w:t>
      </w:r>
    </w:p>
    <w:p w14:paraId="4C11ADE6" w14:textId="77777777" w:rsidR="00201DD1" w:rsidRPr="00201DD1" w:rsidRDefault="00201DD1" w:rsidP="00201DD1">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Database storage.</w:t>
      </w:r>
    </w:p>
    <w:p w14:paraId="5D491B8E"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Network</w:t>
      </w:r>
    </w:p>
    <w:p w14:paraId="58B30FF8" w14:textId="77777777" w:rsidR="00201DD1" w:rsidRPr="00201DD1" w:rsidRDefault="00201DD1" w:rsidP="00201DD1">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Your </w:t>
      </w:r>
      <w:r w:rsidRPr="00201DD1">
        <w:rPr>
          <w:rFonts w:ascii="Times New Roman" w:eastAsia="Times New Roman" w:hAnsi="Times New Roman" w:cs="Times New Roman"/>
          <w:b/>
          <w:bCs/>
          <w:kern w:val="0"/>
          <w:lang w:eastAsia="en-GB"/>
          <w14:ligatures w14:val="none"/>
        </w:rPr>
        <w:t>76.7 Mbps upload speed</w:t>
      </w:r>
      <w:r w:rsidRPr="00201DD1">
        <w:rPr>
          <w:rFonts w:ascii="Times New Roman" w:eastAsia="Times New Roman" w:hAnsi="Times New Roman" w:cs="Times New Roman"/>
          <w:kern w:val="0"/>
          <w:lang w:eastAsia="en-GB"/>
          <w14:ligatures w14:val="none"/>
        </w:rPr>
        <w:t xml:space="preserve"> is sufficient for 300 users, assuming not all are accessing large files simultaneously.</w:t>
      </w:r>
    </w:p>
    <w:p w14:paraId="687880D2"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Security</w:t>
      </w:r>
    </w:p>
    <w:p w14:paraId="71F2EF6C" w14:textId="77777777" w:rsidR="00201DD1" w:rsidRPr="00201DD1" w:rsidRDefault="00201DD1" w:rsidP="00201DD1">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Enable SSL/TLS using </w:t>
      </w:r>
      <w:r w:rsidRPr="00201DD1">
        <w:rPr>
          <w:rFonts w:ascii="Times New Roman" w:eastAsia="Times New Roman" w:hAnsi="Times New Roman" w:cs="Times New Roman"/>
          <w:b/>
          <w:bCs/>
          <w:kern w:val="0"/>
          <w:lang w:eastAsia="en-GB"/>
          <w14:ligatures w14:val="none"/>
        </w:rPr>
        <w:t>Let’s Encrypt</w:t>
      </w:r>
      <w:r w:rsidRPr="00201DD1">
        <w:rPr>
          <w:rFonts w:ascii="Times New Roman" w:eastAsia="Times New Roman" w:hAnsi="Times New Roman" w:cs="Times New Roman"/>
          <w:kern w:val="0"/>
          <w:lang w:eastAsia="en-GB"/>
          <w14:ligatures w14:val="none"/>
        </w:rPr>
        <w:t>.</w:t>
      </w:r>
    </w:p>
    <w:p w14:paraId="0FD7FB19" w14:textId="77777777" w:rsidR="00201DD1" w:rsidRPr="00201DD1" w:rsidRDefault="00201DD1" w:rsidP="00201DD1">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Use a </w:t>
      </w:r>
      <w:r w:rsidRPr="00201DD1">
        <w:rPr>
          <w:rFonts w:ascii="Times New Roman" w:eastAsia="Times New Roman" w:hAnsi="Times New Roman" w:cs="Times New Roman"/>
          <w:b/>
          <w:bCs/>
          <w:kern w:val="0"/>
          <w:lang w:eastAsia="en-GB"/>
          <w14:ligatures w14:val="none"/>
        </w:rPr>
        <w:t>VPN</w:t>
      </w:r>
      <w:r w:rsidRPr="00201DD1">
        <w:rPr>
          <w:rFonts w:ascii="Times New Roman" w:eastAsia="Times New Roman" w:hAnsi="Times New Roman" w:cs="Times New Roman"/>
          <w:kern w:val="0"/>
          <w:lang w:eastAsia="en-GB"/>
          <w14:ligatures w14:val="none"/>
        </w:rPr>
        <w:t xml:space="preserve"> or secure dynamic DNS service for remote access.</w:t>
      </w:r>
    </w:p>
    <w:p w14:paraId="6BC8A11B"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0BCDF57A">
          <v:rect id="_x0000_i1036" alt="" style="width:451.3pt;height:.05pt;mso-width-percent:0;mso-height-percent:0;mso-width-percent:0;mso-height-percent:0" o:hralign="center" o:hrstd="t" o:hr="t" fillcolor="#a0a0a0" stroked="f"/>
        </w:pict>
      </w:r>
    </w:p>
    <w:p w14:paraId="0AD97D67"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Pros and Cons of Using Moodle on NAS</w:t>
      </w:r>
    </w:p>
    <w:p w14:paraId="54AC7DCE"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Pros</w:t>
      </w:r>
    </w:p>
    <w:p w14:paraId="78633A2C" w14:textId="77777777" w:rsidR="00201DD1" w:rsidRPr="00201DD1" w:rsidRDefault="00201DD1" w:rsidP="00201DD1">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Cost-Effective</w:t>
      </w:r>
      <w:r w:rsidRPr="00201DD1">
        <w:rPr>
          <w:rFonts w:ascii="Times New Roman" w:eastAsia="Times New Roman" w:hAnsi="Times New Roman" w:cs="Times New Roman"/>
          <w:kern w:val="0"/>
          <w:lang w:eastAsia="en-GB"/>
          <w14:ligatures w14:val="none"/>
        </w:rPr>
        <w:t>: No recurring hosting fees.</w:t>
      </w:r>
    </w:p>
    <w:p w14:paraId="11BBB13C" w14:textId="77777777" w:rsidR="00201DD1" w:rsidRPr="00201DD1" w:rsidRDefault="00201DD1" w:rsidP="00201DD1">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SCORM-Ready</w:t>
      </w:r>
      <w:r w:rsidRPr="00201DD1">
        <w:rPr>
          <w:rFonts w:ascii="Times New Roman" w:eastAsia="Times New Roman" w:hAnsi="Times New Roman" w:cs="Times New Roman"/>
          <w:kern w:val="0"/>
          <w:lang w:eastAsia="en-GB"/>
          <w14:ligatures w14:val="none"/>
        </w:rPr>
        <w:t>: Native SCORM support with tracking and reporting.</w:t>
      </w:r>
    </w:p>
    <w:p w14:paraId="688AF907" w14:textId="77777777" w:rsidR="00201DD1" w:rsidRPr="00201DD1" w:rsidRDefault="00201DD1" w:rsidP="00201DD1">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Highly Customizable</w:t>
      </w:r>
      <w:r w:rsidRPr="00201DD1">
        <w:rPr>
          <w:rFonts w:ascii="Times New Roman" w:eastAsia="Times New Roman" w:hAnsi="Times New Roman" w:cs="Times New Roman"/>
          <w:kern w:val="0"/>
          <w:lang w:eastAsia="en-GB"/>
          <w14:ligatures w14:val="none"/>
        </w:rPr>
        <w:t>: Flexible themes, plugins, and integrations.</w:t>
      </w:r>
    </w:p>
    <w:p w14:paraId="36805E28" w14:textId="77777777" w:rsidR="00201DD1" w:rsidRPr="00201DD1" w:rsidRDefault="00201DD1" w:rsidP="00201DD1">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Local Control</w:t>
      </w:r>
      <w:r w:rsidRPr="00201DD1">
        <w:rPr>
          <w:rFonts w:ascii="Times New Roman" w:eastAsia="Times New Roman" w:hAnsi="Times New Roman" w:cs="Times New Roman"/>
          <w:kern w:val="0"/>
          <w:lang w:eastAsia="en-GB"/>
          <w14:ligatures w14:val="none"/>
        </w:rPr>
        <w:t>: Full control over your data and setup.</w:t>
      </w:r>
    </w:p>
    <w:p w14:paraId="75A8EB7C" w14:textId="77777777" w:rsidR="00201DD1" w:rsidRPr="00201DD1" w:rsidRDefault="00201DD1" w:rsidP="00201DD1">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01DD1">
        <w:rPr>
          <w:rFonts w:ascii="Times New Roman" w:eastAsia="Times New Roman" w:hAnsi="Times New Roman" w:cs="Times New Roman"/>
          <w:b/>
          <w:bCs/>
          <w:kern w:val="0"/>
          <w:lang w:eastAsia="en-GB"/>
          <w14:ligatures w14:val="none"/>
        </w:rPr>
        <w:t>Cons</w:t>
      </w:r>
    </w:p>
    <w:p w14:paraId="6C5EF4C5" w14:textId="77777777" w:rsidR="00201DD1" w:rsidRPr="00201DD1" w:rsidRDefault="00201DD1" w:rsidP="00201DD1">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Resource-Intensive</w:t>
      </w:r>
      <w:r w:rsidRPr="00201DD1">
        <w:rPr>
          <w:rFonts w:ascii="Times New Roman" w:eastAsia="Times New Roman" w:hAnsi="Times New Roman" w:cs="Times New Roman"/>
          <w:kern w:val="0"/>
          <w:lang w:eastAsia="en-GB"/>
          <w14:ligatures w14:val="none"/>
        </w:rPr>
        <w:t>: NAS devices with lower specs may struggle with high traffic.</w:t>
      </w:r>
    </w:p>
    <w:p w14:paraId="11E12C2B" w14:textId="77777777" w:rsidR="00201DD1" w:rsidRPr="00201DD1" w:rsidRDefault="00201DD1" w:rsidP="00201DD1">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Technical Setup</w:t>
      </w:r>
      <w:r w:rsidRPr="00201DD1">
        <w:rPr>
          <w:rFonts w:ascii="Times New Roman" w:eastAsia="Times New Roman" w:hAnsi="Times New Roman" w:cs="Times New Roman"/>
          <w:kern w:val="0"/>
          <w:lang w:eastAsia="en-GB"/>
          <w14:ligatures w14:val="none"/>
        </w:rPr>
        <w:t>: Requires some knowledge of server management.</w:t>
      </w:r>
    </w:p>
    <w:p w14:paraId="0668382E" w14:textId="77777777" w:rsidR="00201DD1" w:rsidRPr="00201DD1" w:rsidRDefault="00201DD1" w:rsidP="00201DD1">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Scaling Limitations</w:t>
      </w:r>
      <w:r w:rsidRPr="00201DD1">
        <w:rPr>
          <w:rFonts w:ascii="Times New Roman" w:eastAsia="Times New Roman" w:hAnsi="Times New Roman" w:cs="Times New Roman"/>
          <w:kern w:val="0"/>
          <w:lang w:eastAsia="en-GB"/>
          <w14:ligatures w14:val="none"/>
        </w:rPr>
        <w:t>: If user demand grows significantly, you may need to migrate to a cloud server.</w:t>
      </w:r>
    </w:p>
    <w:p w14:paraId="673FE5EB"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774F03D6">
          <v:rect id="_x0000_i1035" alt="" style="width:451.3pt;height:.05pt;mso-width-percent:0;mso-height-percent:0;mso-width-percent:0;mso-height-percent:0" o:hralign="center" o:hrstd="t" o:hr="t" fillcolor="#a0a0a0" stroked="f"/>
        </w:pict>
      </w:r>
    </w:p>
    <w:p w14:paraId="196464D4"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Recommendations</w:t>
      </w:r>
    </w:p>
    <w:p w14:paraId="3B7CE78B" w14:textId="77777777" w:rsidR="00201DD1" w:rsidRPr="00201DD1" w:rsidRDefault="00201DD1" w:rsidP="00201DD1">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Start by installing Moodle on your NAS and customizing it to suit your branding and SCORM needs.</w:t>
      </w:r>
    </w:p>
    <w:p w14:paraId="41CB80C2" w14:textId="77777777" w:rsidR="00201DD1" w:rsidRPr="00201DD1" w:rsidRDefault="00201DD1" w:rsidP="00201DD1">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Test it with a small group of users (~50) to evaluate performance.</w:t>
      </w:r>
    </w:p>
    <w:p w14:paraId="37177455" w14:textId="77777777" w:rsidR="00201DD1" w:rsidRPr="00201DD1" w:rsidRDefault="00201DD1" w:rsidP="00201DD1">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Monitor resource usage and network performance as the number of users grows.</w:t>
      </w:r>
    </w:p>
    <w:p w14:paraId="19D6C343" w14:textId="77777777" w:rsidR="00201DD1" w:rsidRPr="00201DD1" w:rsidRDefault="00201DD1" w:rsidP="00201DD1">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Scale to cloud hosting or hybrid deployment if needed.</w:t>
      </w:r>
    </w:p>
    <w:p w14:paraId="5F0DA7C5"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Would you like detailed guidance on setting up Moodle on your NAS, including step-by-step instructions for SCORM integration? Let me know!</w:t>
      </w:r>
    </w:p>
    <w:p w14:paraId="29EA26E1"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4o</w:t>
      </w:r>
    </w:p>
    <w:p w14:paraId="16E25850" w14:textId="77777777" w:rsidR="00201DD1" w:rsidRPr="00201DD1" w:rsidRDefault="00201DD1" w:rsidP="00201DD1">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201DD1">
        <w:rPr>
          <w:rFonts w:ascii="Times New Roman" w:eastAsia="Times New Roman" w:hAnsi="Times New Roman" w:cs="Times New Roman"/>
          <w:b/>
          <w:bCs/>
          <w:kern w:val="0"/>
          <w:sz w:val="20"/>
          <w:szCs w:val="20"/>
          <w:lang w:eastAsia="en-GB"/>
          <w14:ligatures w14:val="none"/>
        </w:rPr>
        <w:t>You said:</w:t>
      </w:r>
    </w:p>
    <w:p w14:paraId="0462AEFC"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 xml:space="preserve">I am actually in line with your </w:t>
      </w:r>
      <w:proofErr w:type="gramStart"/>
      <w:r w:rsidRPr="00201DD1">
        <w:rPr>
          <w:rFonts w:ascii="Times New Roman" w:eastAsia="Times New Roman" w:hAnsi="Times New Roman" w:cs="Times New Roman"/>
          <w:kern w:val="0"/>
          <w:lang w:eastAsia="en-GB"/>
          <w14:ligatures w14:val="none"/>
        </w:rPr>
        <w:t>8 week</w:t>
      </w:r>
      <w:proofErr w:type="gramEnd"/>
      <w:r w:rsidRPr="00201DD1">
        <w:rPr>
          <w:rFonts w:ascii="Times New Roman" w:eastAsia="Times New Roman" w:hAnsi="Times New Roman" w:cs="Times New Roman"/>
          <w:kern w:val="0"/>
          <w:lang w:eastAsia="en-GB"/>
          <w14:ligatures w14:val="none"/>
        </w:rPr>
        <w:t xml:space="preserve"> plan to build an LMS from scratch like TalentLMS and perhaps spend time to build SCORM player using open source with your help. I have two </w:t>
      </w:r>
      <w:proofErr w:type="gramStart"/>
      <w:r w:rsidRPr="00201DD1">
        <w:rPr>
          <w:rFonts w:ascii="Times New Roman" w:eastAsia="Times New Roman" w:hAnsi="Times New Roman" w:cs="Times New Roman"/>
          <w:kern w:val="0"/>
          <w:lang w:eastAsia="en-GB"/>
          <w14:ligatures w14:val="none"/>
        </w:rPr>
        <w:t>benefits,</w:t>
      </w:r>
      <w:proofErr w:type="gramEnd"/>
      <w:r w:rsidRPr="00201DD1">
        <w:rPr>
          <w:rFonts w:ascii="Times New Roman" w:eastAsia="Times New Roman" w:hAnsi="Times New Roman" w:cs="Times New Roman"/>
          <w:kern w:val="0"/>
          <w:lang w:eastAsia="en-GB"/>
          <w14:ligatures w14:val="none"/>
        </w:rPr>
        <w:t xml:space="preserve"> I have my own LMS to back up my content and second I get to experience a full software development cycle. Do you think you can guide me through out. Please analyse thoroughly and answer. I will need support from writing code, database, </w:t>
      </w:r>
      <w:proofErr w:type="spellStart"/>
      <w:r w:rsidRPr="00201DD1">
        <w:rPr>
          <w:rFonts w:ascii="Times New Roman" w:eastAsia="Times New Roman" w:hAnsi="Times New Roman" w:cs="Times New Roman"/>
          <w:kern w:val="0"/>
          <w:lang w:eastAsia="en-GB"/>
          <w14:ligatures w14:val="none"/>
        </w:rPr>
        <w:t>api</w:t>
      </w:r>
      <w:proofErr w:type="spellEnd"/>
      <w:r w:rsidRPr="00201DD1">
        <w:rPr>
          <w:rFonts w:ascii="Times New Roman" w:eastAsia="Times New Roman" w:hAnsi="Times New Roman" w:cs="Times New Roman"/>
          <w:kern w:val="0"/>
          <w:lang w:eastAsia="en-GB"/>
          <w14:ligatures w14:val="none"/>
        </w:rPr>
        <w:t xml:space="preserve"> and other related tasks. all I have is a thorough knowledge of requirements for the </w:t>
      </w:r>
      <w:proofErr w:type="gramStart"/>
      <w:r w:rsidRPr="00201DD1">
        <w:rPr>
          <w:rFonts w:ascii="Times New Roman" w:eastAsia="Times New Roman" w:hAnsi="Times New Roman" w:cs="Times New Roman"/>
          <w:kern w:val="0"/>
          <w:lang w:eastAsia="en-GB"/>
          <w14:ligatures w14:val="none"/>
        </w:rPr>
        <w:t>application</w:t>
      </w:r>
      <w:proofErr w:type="gramEnd"/>
      <w:r w:rsidRPr="00201DD1">
        <w:rPr>
          <w:rFonts w:ascii="Times New Roman" w:eastAsia="Times New Roman" w:hAnsi="Times New Roman" w:cs="Times New Roman"/>
          <w:kern w:val="0"/>
          <w:lang w:eastAsia="en-GB"/>
          <w14:ligatures w14:val="none"/>
        </w:rPr>
        <w:t xml:space="preserve"> </w:t>
      </w:r>
    </w:p>
    <w:p w14:paraId="58DFBCAE" w14:textId="77777777" w:rsidR="00201DD1" w:rsidRPr="00201DD1" w:rsidRDefault="00201DD1" w:rsidP="00201DD1">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201DD1">
        <w:rPr>
          <w:rFonts w:ascii="Times New Roman" w:eastAsia="Times New Roman" w:hAnsi="Times New Roman" w:cs="Times New Roman"/>
          <w:b/>
          <w:bCs/>
          <w:kern w:val="0"/>
          <w:sz w:val="15"/>
          <w:szCs w:val="15"/>
          <w:lang w:eastAsia="en-GB"/>
          <w14:ligatures w14:val="none"/>
        </w:rPr>
        <w:t>ChatGPT said:</w:t>
      </w:r>
    </w:p>
    <w:p w14:paraId="1A5655D3" w14:textId="77777777" w:rsidR="00201DD1" w:rsidRPr="00201DD1" w:rsidRDefault="00201DD1" w:rsidP="00201DD1">
      <w:pPr>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ChatGPT</w:t>
      </w:r>
    </w:p>
    <w:p w14:paraId="7D2747BB"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Embarking on an 8-week journey to build a custom Learning Management System (LMS) with SCORM support is both ambitious and rewarding. Your clear understanding of the application's requirements provides a solid foundation. Here's a comprehensive plan to guide you through the process, ensuring you gain hands-on experience across the full software development lifecycle.</w:t>
      </w:r>
    </w:p>
    <w:p w14:paraId="66F7C718"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2D5323A0">
          <v:rect id="_x0000_i1034" alt="" style="width:451.3pt;height:.05pt;mso-width-percent:0;mso-height-percent:0;mso-width-percent:0;mso-height-percent:0" o:hralign="center" o:hrstd="t" o:hr="t" fillcolor="#a0a0a0" stroked="f"/>
        </w:pict>
      </w:r>
    </w:p>
    <w:p w14:paraId="4A9DCECA"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Week 1: Planning and Requirement Analysis</w:t>
      </w:r>
    </w:p>
    <w:p w14:paraId="23130AE1" w14:textId="77777777" w:rsidR="00201DD1" w:rsidRPr="00201DD1" w:rsidRDefault="00201DD1" w:rsidP="00201DD1">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Define Scope</w:t>
      </w:r>
      <w:r w:rsidRPr="00201DD1">
        <w:rPr>
          <w:rFonts w:ascii="Times New Roman" w:eastAsia="Times New Roman" w:hAnsi="Times New Roman" w:cs="Times New Roman"/>
          <w:kern w:val="0"/>
          <w:lang w:eastAsia="en-GB"/>
          <w14:ligatures w14:val="none"/>
        </w:rPr>
        <w:t>: Clearly outline the features and functionalities of your LMS, such as user management, course creation, SCORM content integration, progress tracking, and reporting.</w:t>
      </w:r>
    </w:p>
    <w:p w14:paraId="2C951801" w14:textId="77777777" w:rsidR="00201DD1" w:rsidRPr="00201DD1" w:rsidRDefault="00201DD1" w:rsidP="00201DD1">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Technical Stack Selection</w:t>
      </w:r>
      <w:r w:rsidRPr="00201DD1">
        <w:rPr>
          <w:rFonts w:ascii="Times New Roman" w:eastAsia="Times New Roman" w:hAnsi="Times New Roman" w:cs="Times New Roman"/>
          <w:kern w:val="0"/>
          <w:lang w:eastAsia="en-GB"/>
          <w14:ligatures w14:val="none"/>
        </w:rPr>
        <w:t>:</w:t>
      </w:r>
    </w:p>
    <w:p w14:paraId="6EC6B607" w14:textId="77777777" w:rsidR="00201DD1" w:rsidRPr="00201DD1" w:rsidRDefault="00201DD1" w:rsidP="00201DD1">
      <w:pPr>
        <w:numPr>
          <w:ilvl w:val="1"/>
          <w:numId w:val="5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Backend</w:t>
      </w:r>
      <w:r w:rsidRPr="00201DD1">
        <w:rPr>
          <w:rFonts w:ascii="Times New Roman" w:eastAsia="Times New Roman" w:hAnsi="Times New Roman" w:cs="Times New Roman"/>
          <w:kern w:val="0"/>
          <w:lang w:eastAsia="en-GB"/>
          <w14:ligatures w14:val="none"/>
        </w:rPr>
        <w:t>: Choose a language and framework (e.g., Python with Django or Flask).</w:t>
      </w:r>
    </w:p>
    <w:p w14:paraId="58421850" w14:textId="77777777" w:rsidR="00201DD1" w:rsidRPr="00201DD1" w:rsidRDefault="00201DD1" w:rsidP="00201DD1">
      <w:pPr>
        <w:numPr>
          <w:ilvl w:val="1"/>
          <w:numId w:val="5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Frontend</w:t>
      </w:r>
      <w:r w:rsidRPr="00201DD1">
        <w:rPr>
          <w:rFonts w:ascii="Times New Roman" w:eastAsia="Times New Roman" w:hAnsi="Times New Roman" w:cs="Times New Roman"/>
          <w:kern w:val="0"/>
          <w:lang w:eastAsia="en-GB"/>
          <w14:ligatures w14:val="none"/>
        </w:rPr>
        <w:t>: Decide between server-side rendering or a JavaScript framework (e.g., React, Vue.js).</w:t>
      </w:r>
    </w:p>
    <w:p w14:paraId="7AAB92F2" w14:textId="77777777" w:rsidR="00201DD1" w:rsidRPr="00201DD1" w:rsidRDefault="00201DD1" w:rsidP="00201DD1">
      <w:pPr>
        <w:numPr>
          <w:ilvl w:val="1"/>
          <w:numId w:val="5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Database</w:t>
      </w:r>
      <w:r w:rsidRPr="00201DD1">
        <w:rPr>
          <w:rFonts w:ascii="Times New Roman" w:eastAsia="Times New Roman" w:hAnsi="Times New Roman" w:cs="Times New Roman"/>
          <w:kern w:val="0"/>
          <w:lang w:eastAsia="en-GB"/>
          <w14:ligatures w14:val="none"/>
        </w:rPr>
        <w:t>: Select a relational database (e.g., PostgreSQL, MySQL).</w:t>
      </w:r>
    </w:p>
    <w:p w14:paraId="23313E9C" w14:textId="77777777" w:rsidR="00201DD1" w:rsidRPr="00201DD1" w:rsidRDefault="00201DD1" w:rsidP="00201DD1">
      <w:pPr>
        <w:numPr>
          <w:ilvl w:val="1"/>
          <w:numId w:val="5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Integration</w:t>
      </w:r>
      <w:r w:rsidRPr="00201DD1">
        <w:rPr>
          <w:rFonts w:ascii="Times New Roman" w:eastAsia="Times New Roman" w:hAnsi="Times New Roman" w:cs="Times New Roman"/>
          <w:kern w:val="0"/>
          <w:lang w:eastAsia="en-GB"/>
          <w14:ligatures w14:val="none"/>
        </w:rPr>
        <w:t>: Research open-source SCORM players or libraries compatible with your chosen stack.</w:t>
      </w:r>
    </w:p>
    <w:p w14:paraId="333BA158" w14:textId="77777777" w:rsidR="00201DD1" w:rsidRPr="00201DD1" w:rsidRDefault="00201DD1" w:rsidP="00201DD1">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Architecture Design</w:t>
      </w:r>
      <w:r w:rsidRPr="00201DD1">
        <w:rPr>
          <w:rFonts w:ascii="Times New Roman" w:eastAsia="Times New Roman" w:hAnsi="Times New Roman" w:cs="Times New Roman"/>
          <w:kern w:val="0"/>
          <w:lang w:eastAsia="en-GB"/>
          <w14:ligatures w14:val="none"/>
        </w:rPr>
        <w:t>: Draft the system architecture, detailing how components will interact, including APIs, database schema, and SCORM content handling.</w:t>
      </w:r>
    </w:p>
    <w:p w14:paraId="11A96910"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698A86C4">
          <v:rect id="_x0000_i1033" alt="" style="width:451.3pt;height:.05pt;mso-width-percent:0;mso-height-percent:0;mso-width-percent:0;mso-height-percent:0" o:hralign="center" o:hrstd="t" o:hr="t" fillcolor="#a0a0a0" stroked="f"/>
        </w:pict>
      </w:r>
    </w:p>
    <w:p w14:paraId="2B305837"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Week 2: Environment Setup and Prototyping</w:t>
      </w:r>
    </w:p>
    <w:p w14:paraId="78B501CE" w14:textId="77777777" w:rsidR="00201DD1" w:rsidRPr="00201DD1" w:rsidRDefault="00201DD1" w:rsidP="00201DD1">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Development Environment</w:t>
      </w:r>
      <w:r w:rsidRPr="00201DD1">
        <w:rPr>
          <w:rFonts w:ascii="Times New Roman" w:eastAsia="Times New Roman" w:hAnsi="Times New Roman" w:cs="Times New Roman"/>
          <w:kern w:val="0"/>
          <w:lang w:eastAsia="en-GB"/>
          <w14:ligatures w14:val="none"/>
        </w:rPr>
        <w:t>: Set up your local development environment with necessary tools and dependencies.</w:t>
      </w:r>
    </w:p>
    <w:p w14:paraId="53133525" w14:textId="77777777" w:rsidR="00201DD1" w:rsidRPr="00201DD1" w:rsidRDefault="00201DD1" w:rsidP="00201DD1">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Version Control</w:t>
      </w:r>
      <w:r w:rsidRPr="00201DD1">
        <w:rPr>
          <w:rFonts w:ascii="Times New Roman" w:eastAsia="Times New Roman" w:hAnsi="Times New Roman" w:cs="Times New Roman"/>
          <w:kern w:val="0"/>
          <w:lang w:eastAsia="en-GB"/>
          <w14:ligatures w14:val="none"/>
        </w:rPr>
        <w:t>: Initialize a Git repository to manage your codebase.</w:t>
      </w:r>
    </w:p>
    <w:p w14:paraId="22EAA948" w14:textId="77777777" w:rsidR="00201DD1" w:rsidRPr="00201DD1" w:rsidRDefault="00201DD1" w:rsidP="00201DD1">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Basic Project Structure</w:t>
      </w:r>
      <w:r w:rsidRPr="00201DD1">
        <w:rPr>
          <w:rFonts w:ascii="Times New Roman" w:eastAsia="Times New Roman" w:hAnsi="Times New Roman" w:cs="Times New Roman"/>
          <w:kern w:val="0"/>
          <w:lang w:eastAsia="en-GB"/>
          <w14:ligatures w14:val="none"/>
        </w:rPr>
        <w:t>: Create the foundational structure of your application, setting up the backend framework, frontend scaffolding, and database connections.</w:t>
      </w:r>
    </w:p>
    <w:p w14:paraId="1F6CE4A8" w14:textId="77777777" w:rsidR="00201DD1" w:rsidRPr="00201DD1" w:rsidRDefault="00201DD1" w:rsidP="00201DD1">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Research</w:t>
      </w:r>
      <w:r w:rsidRPr="00201DD1">
        <w:rPr>
          <w:rFonts w:ascii="Times New Roman" w:eastAsia="Times New Roman" w:hAnsi="Times New Roman" w:cs="Times New Roman"/>
          <w:kern w:val="0"/>
          <w:lang w:eastAsia="en-GB"/>
          <w14:ligatures w14:val="none"/>
        </w:rPr>
        <w:t>: Deep dive into SCORM standards to understand content packaging and runtime communication.</w:t>
      </w:r>
    </w:p>
    <w:p w14:paraId="2F8CCF08"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0260FEA6">
          <v:rect id="_x0000_i1032" alt="" style="width:451.3pt;height:.05pt;mso-width-percent:0;mso-height-percent:0;mso-width-percent:0;mso-height-percent:0" o:hralign="center" o:hrstd="t" o:hr="t" fillcolor="#a0a0a0" stroked="f"/>
        </w:pict>
      </w:r>
    </w:p>
    <w:p w14:paraId="47EF431E"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Week 3: User Management and Authentication</w:t>
      </w:r>
    </w:p>
    <w:p w14:paraId="40EEAE3D" w14:textId="77777777" w:rsidR="00201DD1" w:rsidRPr="00201DD1" w:rsidRDefault="00201DD1" w:rsidP="00201DD1">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User Registration and Login</w:t>
      </w:r>
      <w:r w:rsidRPr="00201DD1">
        <w:rPr>
          <w:rFonts w:ascii="Times New Roman" w:eastAsia="Times New Roman" w:hAnsi="Times New Roman" w:cs="Times New Roman"/>
          <w:kern w:val="0"/>
          <w:lang w:eastAsia="en-GB"/>
          <w14:ligatures w14:val="none"/>
        </w:rPr>
        <w:t>: Implement user authentication, allowing users to register, log in, and manage their profiles.</w:t>
      </w:r>
    </w:p>
    <w:p w14:paraId="1F9F39EC" w14:textId="77777777" w:rsidR="00201DD1" w:rsidRPr="00201DD1" w:rsidRDefault="00201DD1" w:rsidP="00201DD1">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Role-Based Access Control</w:t>
      </w:r>
      <w:r w:rsidRPr="00201DD1">
        <w:rPr>
          <w:rFonts w:ascii="Times New Roman" w:eastAsia="Times New Roman" w:hAnsi="Times New Roman" w:cs="Times New Roman"/>
          <w:kern w:val="0"/>
          <w:lang w:eastAsia="en-GB"/>
          <w14:ligatures w14:val="none"/>
        </w:rPr>
        <w:t>: Define roles (e.g., Admin, Instructor, Student) and set permissions accordingly.</w:t>
      </w:r>
    </w:p>
    <w:p w14:paraId="3A7DCB75" w14:textId="77777777" w:rsidR="00201DD1" w:rsidRPr="00201DD1" w:rsidRDefault="00201DD1" w:rsidP="00201DD1">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Database Models</w:t>
      </w:r>
      <w:r w:rsidRPr="00201DD1">
        <w:rPr>
          <w:rFonts w:ascii="Times New Roman" w:eastAsia="Times New Roman" w:hAnsi="Times New Roman" w:cs="Times New Roman"/>
          <w:kern w:val="0"/>
          <w:lang w:eastAsia="en-GB"/>
          <w14:ligatures w14:val="none"/>
        </w:rPr>
        <w:t>: Design and implement database models for user data and roles.</w:t>
      </w:r>
    </w:p>
    <w:p w14:paraId="06F30E3D"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5E15D9EE">
          <v:rect id="_x0000_i1031" alt="" style="width:451.3pt;height:.05pt;mso-width-percent:0;mso-height-percent:0;mso-width-percent:0;mso-height-percent:0" o:hralign="center" o:hrstd="t" o:hr="t" fillcolor="#a0a0a0" stroked="f"/>
        </w:pict>
      </w:r>
    </w:p>
    <w:p w14:paraId="3575FF9F"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Week 4: Course Management and SCORM Integration</w:t>
      </w:r>
    </w:p>
    <w:p w14:paraId="0ADC38DA" w14:textId="77777777" w:rsidR="00201DD1" w:rsidRPr="00201DD1" w:rsidRDefault="00201DD1" w:rsidP="00201DD1">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Course Creation</w:t>
      </w:r>
      <w:r w:rsidRPr="00201DD1">
        <w:rPr>
          <w:rFonts w:ascii="Times New Roman" w:eastAsia="Times New Roman" w:hAnsi="Times New Roman" w:cs="Times New Roman"/>
          <w:kern w:val="0"/>
          <w:lang w:eastAsia="en-GB"/>
          <w14:ligatures w14:val="none"/>
        </w:rPr>
        <w:t>: Develop functionality for instructors to create and manage courses.</w:t>
      </w:r>
    </w:p>
    <w:p w14:paraId="3D7DBE9D" w14:textId="77777777" w:rsidR="00201DD1" w:rsidRPr="00201DD1" w:rsidRDefault="00201DD1" w:rsidP="00201DD1">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Content Upload</w:t>
      </w:r>
      <w:r w:rsidRPr="00201DD1">
        <w:rPr>
          <w:rFonts w:ascii="Times New Roman" w:eastAsia="Times New Roman" w:hAnsi="Times New Roman" w:cs="Times New Roman"/>
          <w:kern w:val="0"/>
          <w:lang w:eastAsia="en-GB"/>
          <w14:ligatures w14:val="none"/>
        </w:rPr>
        <w:t>: Implement features to upload SCORM packages, ensuring proper storage and extraction.</w:t>
      </w:r>
    </w:p>
    <w:p w14:paraId="1C066873" w14:textId="77777777" w:rsidR="00201DD1" w:rsidRPr="00201DD1" w:rsidRDefault="00201DD1" w:rsidP="00201DD1">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Player Integration</w:t>
      </w:r>
      <w:r w:rsidRPr="00201DD1">
        <w:rPr>
          <w:rFonts w:ascii="Times New Roman" w:eastAsia="Times New Roman" w:hAnsi="Times New Roman" w:cs="Times New Roman"/>
          <w:kern w:val="0"/>
          <w:lang w:eastAsia="en-GB"/>
          <w14:ligatures w14:val="none"/>
        </w:rPr>
        <w:t xml:space="preserve">: Integrate an open-source SCORM player to render SCORM content within your LMS. Consider exploring open-source SCORM players like </w:t>
      </w:r>
      <w:proofErr w:type="spellStart"/>
      <w:r w:rsidRPr="00201DD1">
        <w:rPr>
          <w:rFonts w:ascii="Times New Roman" w:eastAsia="Times New Roman" w:hAnsi="Times New Roman" w:cs="Times New Roman"/>
          <w:kern w:val="0"/>
          <w:lang w:eastAsia="en-GB"/>
          <w14:ligatures w14:val="none"/>
        </w:rPr>
        <w:t>Neddle</w:t>
      </w:r>
      <w:proofErr w:type="spellEnd"/>
      <w:r w:rsidRPr="00201DD1">
        <w:rPr>
          <w:rFonts w:ascii="Times New Roman" w:eastAsia="Times New Roman" w:hAnsi="Times New Roman" w:cs="Times New Roman"/>
          <w:kern w:val="0"/>
          <w:lang w:eastAsia="en-GB"/>
          <w14:ligatures w14:val="none"/>
        </w:rPr>
        <w:t xml:space="preserve">, which is a scalable learning management system built on the .NET platform using C#. </w:t>
      </w:r>
    </w:p>
    <w:p w14:paraId="3CE1CE55" w14:textId="77777777" w:rsidR="00201DD1" w:rsidRPr="00201DD1" w:rsidRDefault="00201DD1" w:rsidP="00201DD1">
      <w:pPr>
        <w:spacing w:beforeAutospacing="1" w:afterAutospacing="1"/>
        <w:ind w:left="720"/>
        <w:rPr>
          <w:rFonts w:ascii="Times New Roman" w:eastAsia="Times New Roman" w:hAnsi="Times New Roman" w:cs="Times New Roman"/>
          <w:kern w:val="0"/>
          <w:lang w:eastAsia="en-GB"/>
          <w14:ligatures w14:val="none"/>
        </w:rPr>
      </w:pPr>
      <w:hyperlink r:id="rId9" w:tgtFrame="_blank" w:history="1">
        <w:r w:rsidRPr="00201DD1">
          <w:rPr>
            <w:rFonts w:ascii="Times New Roman" w:eastAsia="Times New Roman" w:hAnsi="Times New Roman" w:cs="Times New Roman"/>
            <w:color w:val="0000FF"/>
            <w:kern w:val="0"/>
            <w:u w:val="single"/>
            <w:lang w:eastAsia="en-GB"/>
            <w14:ligatures w14:val="none"/>
          </w:rPr>
          <w:t>GitHub</w:t>
        </w:r>
      </w:hyperlink>
    </w:p>
    <w:p w14:paraId="3DB56274" w14:textId="77777777" w:rsidR="00201DD1" w:rsidRPr="00201DD1" w:rsidRDefault="00201DD1" w:rsidP="00201DD1">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Metadata Handling</w:t>
      </w:r>
      <w:r w:rsidRPr="00201DD1">
        <w:rPr>
          <w:rFonts w:ascii="Times New Roman" w:eastAsia="Times New Roman" w:hAnsi="Times New Roman" w:cs="Times New Roman"/>
          <w:kern w:val="0"/>
          <w:lang w:eastAsia="en-GB"/>
          <w14:ligatures w14:val="none"/>
        </w:rPr>
        <w:t>: Extract and store SCORM metadata (e.g., course title, description) in the database.</w:t>
      </w:r>
    </w:p>
    <w:p w14:paraId="728ED23B"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07565F13">
          <v:rect id="_x0000_i1030" alt="" style="width:451.3pt;height:.05pt;mso-width-percent:0;mso-height-percent:0;mso-width-percent:0;mso-height-percent:0" o:hralign="center" o:hrstd="t" o:hr="t" fillcolor="#a0a0a0" stroked="f"/>
        </w:pict>
      </w:r>
    </w:p>
    <w:p w14:paraId="6C241652"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Week 5: Progress Tracking and Reporting</w:t>
      </w:r>
    </w:p>
    <w:p w14:paraId="3F792F6A" w14:textId="77777777" w:rsidR="00201DD1" w:rsidRPr="00201DD1" w:rsidRDefault="00201DD1" w:rsidP="00201DD1">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SCORM Runtime Communication</w:t>
      </w:r>
      <w:r w:rsidRPr="00201DD1">
        <w:rPr>
          <w:rFonts w:ascii="Times New Roman" w:eastAsia="Times New Roman" w:hAnsi="Times New Roman" w:cs="Times New Roman"/>
          <w:kern w:val="0"/>
          <w:lang w:eastAsia="en-GB"/>
          <w14:ligatures w14:val="none"/>
        </w:rPr>
        <w:t>: Implement the SCORM API to track user interactions, progress, and completion status.</w:t>
      </w:r>
    </w:p>
    <w:p w14:paraId="271CD771" w14:textId="77777777" w:rsidR="00201DD1" w:rsidRPr="00201DD1" w:rsidRDefault="00201DD1" w:rsidP="00201DD1">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Data Storage</w:t>
      </w:r>
      <w:r w:rsidRPr="00201DD1">
        <w:rPr>
          <w:rFonts w:ascii="Times New Roman" w:eastAsia="Times New Roman" w:hAnsi="Times New Roman" w:cs="Times New Roman"/>
          <w:kern w:val="0"/>
          <w:lang w:eastAsia="en-GB"/>
          <w14:ligatures w14:val="none"/>
        </w:rPr>
        <w:t>: Design database tables to store tracking data, such as scores and time spent.</w:t>
      </w:r>
    </w:p>
    <w:p w14:paraId="1881CD0A" w14:textId="77777777" w:rsidR="00201DD1" w:rsidRPr="00201DD1" w:rsidRDefault="00201DD1" w:rsidP="00201DD1">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Reporting Dashboard</w:t>
      </w:r>
      <w:r w:rsidRPr="00201DD1">
        <w:rPr>
          <w:rFonts w:ascii="Times New Roman" w:eastAsia="Times New Roman" w:hAnsi="Times New Roman" w:cs="Times New Roman"/>
          <w:kern w:val="0"/>
          <w:lang w:eastAsia="en-GB"/>
          <w14:ligatures w14:val="none"/>
        </w:rPr>
        <w:t>: Create dashboards for users and instructors to view progress and performance metrics.</w:t>
      </w:r>
    </w:p>
    <w:p w14:paraId="46A3BAF2"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178A1DB1">
          <v:rect id="_x0000_i1029" alt="" style="width:451.3pt;height:.05pt;mso-width-percent:0;mso-height-percent:0;mso-width-percent:0;mso-height-percent:0" o:hralign="center" o:hrstd="t" o:hr="t" fillcolor="#a0a0a0" stroked="f"/>
        </w:pict>
      </w:r>
    </w:p>
    <w:p w14:paraId="1247A63E"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Week 6: Frontend Development and User Interface</w:t>
      </w:r>
    </w:p>
    <w:p w14:paraId="61C14135" w14:textId="77777777" w:rsidR="00201DD1" w:rsidRPr="00201DD1" w:rsidRDefault="00201DD1" w:rsidP="00201DD1">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UI Design</w:t>
      </w:r>
      <w:r w:rsidRPr="00201DD1">
        <w:rPr>
          <w:rFonts w:ascii="Times New Roman" w:eastAsia="Times New Roman" w:hAnsi="Times New Roman" w:cs="Times New Roman"/>
          <w:kern w:val="0"/>
          <w:lang w:eastAsia="en-GB"/>
          <w14:ligatures w14:val="none"/>
        </w:rPr>
        <w:t>: Develop intuitive and responsive user interfaces for course browsing, content consumption, and progress tracking.</w:t>
      </w:r>
    </w:p>
    <w:p w14:paraId="4DEF804B" w14:textId="77777777" w:rsidR="00201DD1" w:rsidRPr="00201DD1" w:rsidRDefault="00201DD1" w:rsidP="00201DD1">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Interactive Elements</w:t>
      </w:r>
      <w:r w:rsidRPr="00201DD1">
        <w:rPr>
          <w:rFonts w:ascii="Times New Roman" w:eastAsia="Times New Roman" w:hAnsi="Times New Roman" w:cs="Times New Roman"/>
          <w:kern w:val="0"/>
          <w:lang w:eastAsia="en-GB"/>
          <w14:ligatures w14:val="none"/>
        </w:rPr>
        <w:t>: Implement features like quizzes, discussions, and notifications to enhance user engagement.</w:t>
      </w:r>
    </w:p>
    <w:p w14:paraId="7819A89E" w14:textId="77777777" w:rsidR="00201DD1" w:rsidRPr="00201DD1" w:rsidRDefault="00201DD1" w:rsidP="00201DD1">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Accessibility and Responsiveness</w:t>
      </w:r>
      <w:r w:rsidRPr="00201DD1">
        <w:rPr>
          <w:rFonts w:ascii="Times New Roman" w:eastAsia="Times New Roman" w:hAnsi="Times New Roman" w:cs="Times New Roman"/>
          <w:kern w:val="0"/>
          <w:lang w:eastAsia="en-GB"/>
          <w14:ligatures w14:val="none"/>
        </w:rPr>
        <w:t>: Ensure the LMS is accessible across devices and adheres to accessibility standards.</w:t>
      </w:r>
    </w:p>
    <w:p w14:paraId="0B669A68"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28A1D536">
          <v:rect id="_x0000_i1028" alt="" style="width:451.3pt;height:.05pt;mso-width-percent:0;mso-height-percent:0;mso-width-percent:0;mso-height-percent:0" o:hralign="center" o:hrstd="t" o:hr="t" fillcolor="#a0a0a0" stroked="f"/>
        </w:pict>
      </w:r>
    </w:p>
    <w:p w14:paraId="7A3E358F"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Week 7: Testing and Quality Assurance</w:t>
      </w:r>
    </w:p>
    <w:p w14:paraId="3F99AE7A" w14:textId="77777777" w:rsidR="00201DD1" w:rsidRPr="00201DD1" w:rsidRDefault="00201DD1" w:rsidP="00201DD1">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Unit Testing</w:t>
      </w:r>
      <w:r w:rsidRPr="00201DD1">
        <w:rPr>
          <w:rFonts w:ascii="Times New Roman" w:eastAsia="Times New Roman" w:hAnsi="Times New Roman" w:cs="Times New Roman"/>
          <w:kern w:val="0"/>
          <w:lang w:eastAsia="en-GB"/>
          <w14:ligatures w14:val="none"/>
        </w:rPr>
        <w:t>: Write tests for individual components to ensure they function as intended.</w:t>
      </w:r>
    </w:p>
    <w:p w14:paraId="05C75E28" w14:textId="77777777" w:rsidR="00201DD1" w:rsidRPr="00201DD1" w:rsidRDefault="00201DD1" w:rsidP="00201DD1">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Integration Testing</w:t>
      </w:r>
      <w:r w:rsidRPr="00201DD1">
        <w:rPr>
          <w:rFonts w:ascii="Times New Roman" w:eastAsia="Times New Roman" w:hAnsi="Times New Roman" w:cs="Times New Roman"/>
          <w:kern w:val="0"/>
          <w:lang w:eastAsia="en-GB"/>
          <w14:ligatures w14:val="none"/>
        </w:rPr>
        <w:t>: Test the interaction between different modules, especially SCORM content handling.</w:t>
      </w:r>
    </w:p>
    <w:p w14:paraId="4C73E438" w14:textId="77777777" w:rsidR="00201DD1" w:rsidRPr="00201DD1" w:rsidRDefault="00201DD1" w:rsidP="00201DD1">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User Acceptance Testing</w:t>
      </w:r>
      <w:r w:rsidRPr="00201DD1">
        <w:rPr>
          <w:rFonts w:ascii="Times New Roman" w:eastAsia="Times New Roman" w:hAnsi="Times New Roman" w:cs="Times New Roman"/>
          <w:kern w:val="0"/>
          <w:lang w:eastAsia="en-GB"/>
          <w14:ligatures w14:val="none"/>
        </w:rPr>
        <w:t>: Conduct testing sessions with potential users to gather feedback and identify areas for improvement.</w:t>
      </w:r>
    </w:p>
    <w:p w14:paraId="15072152" w14:textId="77777777" w:rsidR="00201DD1" w:rsidRPr="00201DD1" w:rsidRDefault="00201DD1" w:rsidP="00201DD1">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Performance Optimization</w:t>
      </w:r>
      <w:r w:rsidRPr="00201DD1">
        <w:rPr>
          <w:rFonts w:ascii="Times New Roman" w:eastAsia="Times New Roman" w:hAnsi="Times New Roman" w:cs="Times New Roman"/>
          <w:kern w:val="0"/>
          <w:lang w:eastAsia="en-GB"/>
          <w14:ligatures w14:val="none"/>
        </w:rPr>
        <w:t xml:space="preserve">: </w:t>
      </w:r>
      <w:proofErr w:type="spellStart"/>
      <w:r w:rsidRPr="00201DD1">
        <w:rPr>
          <w:rFonts w:ascii="Times New Roman" w:eastAsia="Times New Roman" w:hAnsi="Times New Roman" w:cs="Times New Roman"/>
          <w:kern w:val="0"/>
          <w:lang w:eastAsia="en-GB"/>
          <w14:ligatures w14:val="none"/>
        </w:rPr>
        <w:t>Analyze</w:t>
      </w:r>
      <w:proofErr w:type="spellEnd"/>
      <w:r w:rsidRPr="00201DD1">
        <w:rPr>
          <w:rFonts w:ascii="Times New Roman" w:eastAsia="Times New Roman" w:hAnsi="Times New Roman" w:cs="Times New Roman"/>
          <w:kern w:val="0"/>
          <w:lang w:eastAsia="en-GB"/>
          <w14:ligatures w14:val="none"/>
        </w:rPr>
        <w:t xml:space="preserve"> and optimize the application's performance, focusing on load times and scalability.</w:t>
      </w:r>
    </w:p>
    <w:p w14:paraId="4D960C9F"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637D3E26">
          <v:rect id="_x0000_i1027" alt="" style="width:451.3pt;height:.05pt;mso-width-percent:0;mso-height-percent:0;mso-width-percent:0;mso-height-percent:0" o:hralign="center" o:hrstd="t" o:hr="t" fillcolor="#a0a0a0" stroked="f"/>
        </w:pict>
      </w:r>
    </w:p>
    <w:p w14:paraId="106F14B1"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Week 8: Deployment and Documentation</w:t>
      </w:r>
    </w:p>
    <w:p w14:paraId="1079977B" w14:textId="77777777" w:rsidR="00201DD1" w:rsidRPr="00201DD1" w:rsidRDefault="00201DD1" w:rsidP="00201DD1">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Deployment Preparation</w:t>
      </w:r>
      <w:r w:rsidRPr="00201DD1">
        <w:rPr>
          <w:rFonts w:ascii="Times New Roman" w:eastAsia="Times New Roman" w:hAnsi="Times New Roman" w:cs="Times New Roman"/>
          <w:kern w:val="0"/>
          <w:lang w:eastAsia="en-GB"/>
          <w14:ligatures w14:val="none"/>
        </w:rPr>
        <w:t>: Set up your NAS server environment, ensuring it meets the application's requirements.</w:t>
      </w:r>
    </w:p>
    <w:p w14:paraId="23B5009C" w14:textId="77777777" w:rsidR="00201DD1" w:rsidRPr="00201DD1" w:rsidRDefault="00201DD1" w:rsidP="00201DD1">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Continuous Integration/Continuous Deployment (CI/CD)</w:t>
      </w:r>
      <w:r w:rsidRPr="00201DD1">
        <w:rPr>
          <w:rFonts w:ascii="Times New Roman" w:eastAsia="Times New Roman" w:hAnsi="Times New Roman" w:cs="Times New Roman"/>
          <w:kern w:val="0"/>
          <w:lang w:eastAsia="en-GB"/>
          <w14:ligatures w14:val="none"/>
        </w:rPr>
        <w:t>: Implement CI/CD pipelines for automated testing and deployment.</w:t>
      </w:r>
    </w:p>
    <w:p w14:paraId="71E5199D" w14:textId="77777777" w:rsidR="00201DD1" w:rsidRPr="00201DD1" w:rsidRDefault="00201DD1" w:rsidP="00201DD1">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Documentation</w:t>
      </w:r>
      <w:r w:rsidRPr="00201DD1">
        <w:rPr>
          <w:rFonts w:ascii="Times New Roman" w:eastAsia="Times New Roman" w:hAnsi="Times New Roman" w:cs="Times New Roman"/>
          <w:kern w:val="0"/>
          <w:lang w:eastAsia="en-GB"/>
          <w14:ligatures w14:val="none"/>
        </w:rPr>
        <w:t>: Prepare comprehensive documentation covering codebase, setup instructions, and user guides.</w:t>
      </w:r>
    </w:p>
    <w:p w14:paraId="7D149E08" w14:textId="77777777" w:rsidR="00201DD1" w:rsidRPr="00201DD1" w:rsidRDefault="00201DD1" w:rsidP="00201DD1">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lastRenderedPageBreak/>
        <w:t>Launch</w:t>
      </w:r>
      <w:r w:rsidRPr="00201DD1">
        <w:rPr>
          <w:rFonts w:ascii="Times New Roman" w:eastAsia="Times New Roman" w:hAnsi="Times New Roman" w:cs="Times New Roman"/>
          <w:kern w:val="0"/>
          <w:lang w:eastAsia="en-GB"/>
          <w14:ligatures w14:val="none"/>
        </w:rPr>
        <w:t>: Deploy the LMS on your NAS, conduct final testing, and make it available to users.</w:t>
      </w:r>
    </w:p>
    <w:p w14:paraId="1AFF9ECE"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56C62739">
          <v:rect id="_x0000_i1026" alt="" style="width:451.3pt;height:.05pt;mso-width-percent:0;mso-height-percent:0;mso-width-percent:0;mso-height-percent:0" o:hralign="center" o:hrstd="t" o:hr="t" fillcolor="#a0a0a0" stroked="f"/>
        </w:pict>
      </w:r>
    </w:p>
    <w:p w14:paraId="5B7C0F17" w14:textId="77777777" w:rsidR="00201DD1" w:rsidRPr="00201DD1" w:rsidRDefault="00201DD1" w:rsidP="00201DD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01DD1">
        <w:rPr>
          <w:rFonts w:ascii="Times New Roman" w:eastAsia="Times New Roman" w:hAnsi="Times New Roman" w:cs="Times New Roman"/>
          <w:b/>
          <w:bCs/>
          <w:kern w:val="0"/>
          <w:sz w:val="27"/>
          <w:szCs w:val="27"/>
          <w:lang w:eastAsia="en-GB"/>
          <w14:ligatures w14:val="none"/>
        </w:rPr>
        <w:t>Additional Considerations</w:t>
      </w:r>
    </w:p>
    <w:p w14:paraId="415BBF6B" w14:textId="77777777" w:rsidR="00201DD1" w:rsidRPr="00201DD1" w:rsidRDefault="00201DD1" w:rsidP="00201DD1">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Time Management</w:t>
      </w:r>
      <w:r w:rsidRPr="00201DD1">
        <w:rPr>
          <w:rFonts w:ascii="Times New Roman" w:eastAsia="Times New Roman" w:hAnsi="Times New Roman" w:cs="Times New Roman"/>
          <w:kern w:val="0"/>
          <w:lang w:eastAsia="en-GB"/>
          <w14:ligatures w14:val="none"/>
        </w:rPr>
        <w:t>: Allocate specific tasks to each day within the week to maintain steady progress.</w:t>
      </w:r>
    </w:p>
    <w:p w14:paraId="77CB5272" w14:textId="77777777" w:rsidR="00201DD1" w:rsidRPr="00201DD1" w:rsidRDefault="00201DD1" w:rsidP="00201DD1">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Learning Resources</w:t>
      </w:r>
      <w:r w:rsidRPr="00201DD1">
        <w:rPr>
          <w:rFonts w:ascii="Times New Roman" w:eastAsia="Times New Roman" w:hAnsi="Times New Roman" w:cs="Times New Roman"/>
          <w:kern w:val="0"/>
          <w:lang w:eastAsia="en-GB"/>
          <w14:ligatures w14:val="none"/>
        </w:rPr>
        <w:t>: Utilize online tutorials, documentation, and communities to assist with unfamiliar technologies or concepts.</w:t>
      </w:r>
    </w:p>
    <w:p w14:paraId="4E26D2CE" w14:textId="77777777" w:rsidR="00201DD1" w:rsidRPr="00201DD1" w:rsidRDefault="00201DD1" w:rsidP="00201DD1">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Open-Source Contributions</w:t>
      </w:r>
      <w:r w:rsidRPr="00201DD1">
        <w:rPr>
          <w:rFonts w:ascii="Times New Roman" w:eastAsia="Times New Roman" w:hAnsi="Times New Roman" w:cs="Times New Roman"/>
          <w:kern w:val="0"/>
          <w:lang w:eastAsia="en-GB"/>
          <w14:ligatures w14:val="none"/>
        </w:rPr>
        <w:t>: Consider contributing to or collaborating with existing open-source SCORM projects to enhance your learning and gain community support.</w:t>
      </w:r>
    </w:p>
    <w:p w14:paraId="4271F82F" w14:textId="77777777" w:rsidR="00201DD1" w:rsidRPr="00201DD1" w:rsidRDefault="00201DD1" w:rsidP="00201DD1">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b/>
          <w:bCs/>
          <w:kern w:val="0"/>
          <w:lang w:eastAsia="en-GB"/>
          <w14:ligatures w14:val="none"/>
        </w:rPr>
        <w:t>Backup and Security</w:t>
      </w:r>
      <w:r w:rsidRPr="00201DD1">
        <w:rPr>
          <w:rFonts w:ascii="Times New Roman" w:eastAsia="Times New Roman" w:hAnsi="Times New Roman" w:cs="Times New Roman"/>
          <w:kern w:val="0"/>
          <w:lang w:eastAsia="en-GB"/>
          <w14:ligatures w14:val="none"/>
        </w:rPr>
        <w:t>: Implement regular backups and security measures to protect user data and course content.</w:t>
      </w:r>
    </w:p>
    <w:p w14:paraId="294B0AA0" w14:textId="77777777" w:rsidR="00201DD1" w:rsidRPr="00201DD1" w:rsidRDefault="00710122" w:rsidP="00201DD1">
      <w:pPr>
        <w:rPr>
          <w:rFonts w:ascii="Times New Roman" w:eastAsia="Times New Roman" w:hAnsi="Times New Roman" w:cs="Times New Roman"/>
          <w:kern w:val="0"/>
          <w:lang w:eastAsia="en-GB"/>
          <w14:ligatures w14:val="none"/>
        </w:rPr>
      </w:pPr>
      <w:r w:rsidRPr="00710122">
        <w:rPr>
          <w:rFonts w:ascii="Times New Roman" w:eastAsia="Times New Roman" w:hAnsi="Times New Roman" w:cs="Times New Roman"/>
          <w:noProof/>
          <w:kern w:val="0"/>
          <w:lang w:eastAsia="en-GB"/>
        </w:rPr>
        <w:pict w14:anchorId="0ADB935F">
          <v:rect id="_x0000_i1025" alt="" style="width:451.3pt;height:.05pt;mso-width-percent:0;mso-height-percent:0;mso-width-percent:0;mso-height-percent:0" o:hralign="center" o:hrstd="t" o:hr="t" fillcolor="#a0a0a0" stroked="f"/>
        </w:pict>
      </w:r>
    </w:p>
    <w:p w14:paraId="3EE37703" w14:textId="77777777" w:rsidR="00201DD1" w:rsidRPr="00201DD1" w:rsidRDefault="00201DD1" w:rsidP="00201DD1">
      <w:pPr>
        <w:spacing w:before="100" w:beforeAutospacing="1" w:after="100" w:afterAutospacing="1"/>
        <w:rPr>
          <w:rFonts w:ascii="Times New Roman" w:eastAsia="Times New Roman" w:hAnsi="Times New Roman" w:cs="Times New Roman"/>
          <w:kern w:val="0"/>
          <w:lang w:eastAsia="en-GB"/>
          <w14:ligatures w14:val="none"/>
        </w:rPr>
      </w:pPr>
      <w:r w:rsidRPr="00201DD1">
        <w:rPr>
          <w:rFonts w:ascii="Times New Roman" w:eastAsia="Times New Roman" w:hAnsi="Times New Roman" w:cs="Times New Roman"/>
          <w:kern w:val="0"/>
          <w:lang w:eastAsia="en-GB"/>
          <w14:ligatures w14:val="none"/>
        </w:rPr>
        <w:t>By following this structured plan, you'll develop a robust LMS tailored to your needs while gaining comprehensive experience in software development. Remember, flexibility is key; adjust the plan as necessary based on your learning pace and any challenges encountered. I'm here to support you throughout this journey—feel free to reach out with specific questions or for further guidance on any of the steps outlined above.</w:t>
      </w:r>
    </w:p>
    <w:p w14:paraId="44C4FC7E" w14:textId="77777777" w:rsidR="00201DD1" w:rsidRDefault="00201DD1"/>
    <w:sectPr w:rsidR="00201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60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B4FA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A23F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84EF5"/>
    <w:multiLevelType w:val="multilevel"/>
    <w:tmpl w:val="9E522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2091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024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05227"/>
    <w:multiLevelType w:val="multilevel"/>
    <w:tmpl w:val="D584E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8313D"/>
    <w:multiLevelType w:val="multilevel"/>
    <w:tmpl w:val="3D08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E524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E042E"/>
    <w:multiLevelType w:val="multilevel"/>
    <w:tmpl w:val="FFF28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64ED1"/>
    <w:multiLevelType w:val="multilevel"/>
    <w:tmpl w:val="C214F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8145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4261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1164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F2D3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9042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E2051"/>
    <w:multiLevelType w:val="multilevel"/>
    <w:tmpl w:val="F66E8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52A2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E5DE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2237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2D6BA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B13D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930E7"/>
    <w:multiLevelType w:val="multilevel"/>
    <w:tmpl w:val="AA60C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F70E3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63386"/>
    <w:multiLevelType w:val="multilevel"/>
    <w:tmpl w:val="CA4A2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D313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8C4D4E"/>
    <w:multiLevelType w:val="multilevel"/>
    <w:tmpl w:val="F9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E64B0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30454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3B6F4C"/>
    <w:multiLevelType w:val="multilevel"/>
    <w:tmpl w:val="19D6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1C2C5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E95D6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3B2DD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C386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E05B3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2F245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D061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8C237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941C6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5B395F"/>
    <w:multiLevelType w:val="multilevel"/>
    <w:tmpl w:val="3E64F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412AC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24334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01336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2254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A2538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8859AF"/>
    <w:multiLevelType w:val="multilevel"/>
    <w:tmpl w:val="A588C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CA3CC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10267A"/>
    <w:multiLevelType w:val="multilevel"/>
    <w:tmpl w:val="AE9E7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6A6646"/>
    <w:multiLevelType w:val="multilevel"/>
    <w:tmpl w:val="C388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82080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713ECA"/>
    <w:multiLevelType w:val="multilevel"/>
    <w:tmpl w:val="0ED4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0A181A"/>
    <w:multiLevelType w:val="multilevel"/>
    <w:tmpl w:val="CBCE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2D686B"/>
    <w:multiLevelType w:val="multilevel"/>
    <w:tmpl w:val="495E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A27BA6"/>
    <w:multiLevelType w:val="multilevel"/>
    <w:tmpl w:val="E330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F414E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41DD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DF2380"/>
    <w:multiLevelType w:val="multilevel"/>
    <w:tmpl w:val="1E309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E52ACE"/>
    <w:multiLevelType w:val="multilevel"/>
    <w:tmpl w:val="AEF8E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175C2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8731C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0C0A5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6C452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343EF6"/>
    <w:multiLevelType w:val="multilevel"/>
    <w:tmpl w:val="5366C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F270B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776396">
    <w:abstractNumId w:val="24"/>
  </w:num>
  <w:num w:numId="2" w16cid:durableId="471679117">
    <w:abstractNumId w:val="38"/>
  </w:num>
  <w:num w:numId="3" w16cid:durableId="417361672">
    <w:abstractNumId w:val="59"/>
  </w:num>
  <w:num w:numId="4" w16cid:durableId="1291666589">
    <w:abstractNumId w:val="21"/>
  </w:num>
  <w:num w:numId="5" w16cid:durableId="2145615576">
    <w:abstractNumId w:val="43"/>
  </w:num>
  <w:num w:numId="6" w16cid:durableId="2125996996">
    <w:abstractNumId w:val="23"/>
  </w:num>
  <w:num w:numId="7" w16cid:durableId="1361199423">
    <w:abstractNumId w:val="34"/>
  </w:num>
  <w:num w:numId="8" w16cid:durableId="1032614988">
    <w:abstractNumId w:val="39"/>
  </w:num>
  <w:num w:numId="9" w16cid:durableId="1778207383">
    <w:abstractNumId w:val="52"/>
  </w:num>
  <w:num w:numId="10" w16cid:durableId="1287203448">
    <w:abstractNumId w:val="3"/>
  </w:num>
  <w:num w:numId="11" w16cid:durableId="2011638426">
    <w:abstractNumId w:val="36"/>
  </w:num>
  <w:num w:numId="12" w16cid:durableId="2130784175">
    <w:abstractNumId w:val="25"/>
  </w:num>
  <w:num w:numId="13" w16cid:durableId="271399687">
    <w:abstractNumId w:val="27"/>
  </w:num>
  <w:num w:numId="14" w16cid:durableId="1191408073">
    <w:abstractNumId w:val="41"/>
  </w:num>
  <w:num w:numId="15" w16cid:durableId="37314714">
    <w:abstractNumId w:val="12"/>
  </w:num>
  <w:num w:numId="16" w16cid:durableId="1106199205">
    <w:abstractNumId w:val="4"/>
  </w:num>
  <w:num w:numId="17" w16cid:durableId="1807695322">
    <w:abstractNumId w:val="47"/>
  </w:num>
  <w:num w:numId="18" w16cid:durableId="634676820">
    <w:abstractNumId w:val="35"/>
  </w:num>
  <w:num w:numId="19" w16cid:durableId="1918246017">
    <w:abstractNumId w:val="22"/>
  </w:num>
  <w:num w:numId="20" w16cid:durableId="630941905">
    <w:abstractNumId w:val="8"/>
  </w:num>
  <w:num w:numId="21" w16cid:durableId="1769232082">
    <w:abstractNumId w:val="18"/>
  </w:num>
  <w:num w:numId="22" w16cid:durableId="165677261">
    <w:abstractNumId w:val="32"/>
  </w:num>
  <w:num w:numId="23" w16cid:durableId="1147212080">
    <w:abstractNumId w:val="61"/>
  </w:num>
  <w:num w:numId="24" w16cid:durableId="515997424">
    <w:abstractNumId w:val="29"/>
  </w:num>
  <w:num w:numId="25" w16cid:durableId="181012870">
    <w:abstractNumId w:val="48"/>
  </w:num>
  <w:num w:numId="26" w16cid:durableId="93289842">
    <w:abstractNumId w:val="50"/>
  </w:num>
  <w:num w:numId="27" w16cid:durableId="1588925257">
    <w:abstractNumId w:val="9"/>
  </w:num>
  <w:num w:numId="28" w16cid:durableId="79914220">
    <w:abstractNumId w:val="45"/>
  </w:num>
  <w:num w:numId="29" w16cid:durableId="1913420591">
    <w:abstractNumId w:val="11"/>
  </w:num>
  <w:num w:numId="30" w16cid:durableId="464129984">
    <w:abstractNumId w:val="6"/>
  </w:num>
  <w:num w:numId="31" w16cid:durableId="1800222515">
    <w:abstractNumId w:val="31"/>
  </w:num>
  <w:num w:numId="32" w16cid:durableId="1528177053">
    <w:abstractNumId w:val="62"/>
  </w:num>
  <w:num w:numId="33" w16cid:durableId="952400820">
    <w:abstractNumId w:val="53"/>
  </w:num>
  <w:num w:numId="34" w16cid:durableId="2131972403">
    <w:abstractNumId w:val="14"/>
  </w:num>
  <w:num w:numId="35" w16cid:durableId="1518883846">
    <w:abstractNumId w:val="44"/>
  </w:num>
  <w:num w:numId="36" w16cid:durableId="1094087140">
    <w:abstractNumId w:val="2"/>
  </w:num>
  <w:num w:numId="37" w16cid:durableId="153644042">
    <w:abstractNumId w:val="10"/>
  </w:num>
  <w:num w:numId="38" w16cid:durableId="2131708396">
    <w:abstractNumId w:val="56"/>
  </w:num>
  <w:num w:numId="39" w16cid:durableId="710543653">
    <w:abstractNumId w:val="7"/>
  </w:num>
  <w:num w:numId="40" w16cid:durableId="1867597010">
    <w:abstractNumId w:val="60"/>
  </w:num>
  <w:num w:numId="41" w16cid:durableId="1713848146">
    <w:abstractNumId w:val="51"/>
  </w:num>
  <w:num w:numId="42" w16cid:durableId="1956713290">
    <w:abstractNumId w:val="5"/>
  </w:num>
  <w:num w:numId="43" w16cid:durableId="915282510">
    <w:abstractNumId w:val="16"/>
  </w:num>
  <w:num w:numId="44" w16cid:durableId="1503199796">
    <w:abstractNumId w:val="37"/>
  </w:num>
  <w:num w:numId="45" w16cid:durableId="586960627">
    <w:abstractNumId w:val="40"/>
  </w:num>
  <w:num w:numId="46" w16cid:durableId="64881780">
    <w:abstractNumId w:val="54"/>
  </w:num>
  <w:num w:numId="47" w16cid:durableId="388388082">
    <w:abstractNumId w:val="15"/>
  </w:num>
  <w:num w:numId="48" w16cid:durableId="293293563">
    <w:abstractNumId w:val="1"/>
  </w:num>
  <w:num w:numId="49" w16cid:durableId="1655985248">
    <w:abstractNumId w:val="55"/>
  </w:num>
  <w:num w:numId="50" w16cid:durableId="1014646253">
    <w:abstractNumId w:val="28"/>
  </w:num>
  <w:num w:numId="51" w16cid:durableId="1470130022">
    <w:abstractNumId w:val="49"/>
  </w:num>
  <w:num w:numId="52" w16cid:durableId="45028415">
    <w:abstractNumId w:val="13"/>
  </w:num>
  <w:num w:numId="53" w16cid:durableId="1465125095">
    <w:abstractNumId w:val="57"/>
  </w:num>
  <w:num w:numId="54" w16cid:durableId="1215897098">
    <w:abstractNumId w:val="26"/>
  </w:num>
  <w:num w:numId="55" w16cid:durableId="369494188">
    <w:abstractNumId w:val="19"/>
  </w:num>
  <w:num w:numId="56" w16cid:durableId="1443261715">
    <w:abstractNumId w:val="17"/>
  </w:num>
  <w:num w:numId="57" w16cid:durableId="1210384414">
    <w:abstractNumId w:val="20"/>
  </w:num>
  <w:num w:numId="58" w16cid:durableId="514806231">
    <w:abstractNumId w:val="42"/>
  </w:num>
  <w:num w:numId="59" w16cid:durableId="2065445616">
    <w:abstractNumId w:val="30"/>
  </w:num>
  <w:num w:numId="60" w16cid:durableId="1689409092">
    <w:abstractNumId w:val="33"/>
  </w:num>
  <w:num w:numId="61" w16cid:durableId="868371871">
    <w:abstractNumId w:val="63"/>
  </w:num>
  <w:num w:numId="62" w16cid:durableId="145174217">
    <w:abstractNumId w:val="58"/>
  </w:num>
  <w:num w:numId="63" w16cid:durableId="538784883">
    <w:abstractNumId w:val="46"/>
  </w:num>
  <w:num w:numId="64" w16cid:durableId="138459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D1"/>
    <w:rsid w:val="00201DD1"/>
    <w:rsid w:val="005E0D83"/>
    <w:rsid w:val="00710122"/>
    <w:rsid w:val="00725010"/>
    <w:rsid w:val="00AB60A8"/>
    <w:rsid w:val="00B5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5935"/>
  <w15:chartTrackingRefBased/>
  <w15:docId w15:val="{396E302A-70E0-434E-8F4E-98835A47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1DD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01DD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201DD1"/>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201DD1"/>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DD1"/>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01DD1"/>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201DD1"/>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201DD1"/>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201DD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01DD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01DD1"/>
    <w:rPr>
      <w:b/>
      <w:bCs/>
    </w:rPr>
  </w:style>
  <w:style w:type="character" w:styleId="HTMLCode">
    <w:name w:val="HTML Code"/>
    <w:basedOn w:val="DefaultParagraphFont"/>
    <w:uiPriority w:val="99"/>
    <w:semiHidden/>
    <w:unhideWhenUsed/>
    <w:rsid w:val="00201DD1"/>
    <w:rPr>
      <w:rFonts w:ascii="Courier New" w:eastAsia="Times New Roman" w:hAnsi="Courier New" w:cs="Courier New"/>
      <w:sz w:val="20"/>
      <w:szCs w:val="20"/>
    </w:rPr>
  </w:style>
  <w:style w:type="character" w:customStyle="1" w:styleId="flex">
    <w:name w:val="flex"/>
    <w:basedOn w:val="DefaultParagraphFont"/>
    <w:rsid w:val="00201DD1"/>
  </w:style>
  <w:style w:type="character" w:customStyle="1" w:styleId="hidden">
    <w:name w:val="hidden"/>
    <w:basedOn w:val="DefaultParagraphFont"/>
    <w:rsid w:val="00201DD1"/>
  </w:style>
  <w:style w:type="character" w:customStyle="1" w:styleId="overflow-hidden">
    <w:name w:val="overflow-hidden"/>
    <w:basedOn w:val="DefaultParagraphFont"/>
    <w:rsid w:val="00201DD1"/>
  </w:style>
  <w:style w:type="character" w:styleId="Hyperlink">
    <w:name w:val="Hyperlink"/>
    <w:basedOn w:val="DefaultParagraphFont"/>
    <w:uiPriority w:val="99"/>
    <w:semiHidden/>
    <w:unhideWhenUsed/>
    <w:rsid w:val="00201DD1"/>
    <w:rPr>
      <w:color w:val="0000FF"/>
      <w:u w:val="single"/>
    </w:rPr>
  </w:style>
  <w:style w:type="character" w:styleId="FollowedHyperlink">
    <w:name w:val="FollowedHyperlink"/>
    <w:basedOn w:val="DefaultParagraphFont"/>
    <w:uiPriority w:val="99"/>
    <w:semiHidden/>
    <w:unhideWhenUsed/>
    <w:rsid w:val="00201DD1"/>
    <w:rPr>
      <w:color w:val="800080"/>
      <w:u w:val="single"/>
    </w:rPr>
  </w:style>
  <w:style w:type="character" w:customStyle="1" w:styleId="truncate">
    <w:name w:val="truncate"/>
    <w:basedOn w:val="DefaultParagraphFont"/>
    <w:rsid w:val="00201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538940">
      <w:bodyDiv w:val="1"/>
      <w:marLeft w:val="0"/>
      <w:marRight w:val="0"/>
      <w:marTop w:val="0"/>
      <w:marBottom w:val="0"/>
      <w:divBdr>
        <w:top w:val="none" w:sz="0" w:space="0" w:color="auto"/>
        <w:left w:val="none" w:sz="0" w:space="0" w:color="auto"/>
        <w:bottom w:val="none" w:sz="0" w:space="0" w:color="auto"/>
        <w:right w:val="none" w:sz="0" w:space="0" w:color="auto"/>
      </w:divBdr>
      <w:divsChild>
        <w:div w:id="471561216">
          <w:marLeft w:val="0"/>
          <w:marRight w:val="0"/>
          <w:marTop w:val="0"/>
          <w:marBottom w:val="0"/>
          <w:divBdr>
            <w:top w:val="none" w:sz="0" w:space="0" w:color="auto"/>
            <w:left w:val="none" w:sz="0" w:space="0" w:color="auto"/>
            <w:bottom w:val="none" w:sz="0" w:space="0" w:color="auto"/>
            <w:right w:val="none" w:sz="0" w:space="0" w:color="auto"/>
          </w:divBdr>
          <w:divsChild>
            <w:div w:id="557670237">
              <w:marLeft w:val="0"/>
              <w:marRight w:val="0"/>
              <w:marTop w:val="0"/>
              <w:marBottom w:val="0"/>
              <w:divBdr>
                <w:top w:val="none" w:sz="0" w:space="0" w:color="auto"/>
                <w:left w:val="none" w:sz="0" w:space="0" w:color="auto"/>
                <w:bottom w:val="none" w:sz="0" w:space="0" w:color="auto"/>
                <w:right w:val="none" w:sz="0" w:space="0" w:color="auto"/>
              </w:divBdr>
              <w:divsChild>
                <w:div w:id="1614364324">
                  <w:marLeft w:val="0"/>
                  <w:marRight w:val="0"/>
                  <w:marTop w:val="0"/>
                  <w:marBottom w:val="0"/>
                  <w:divBdr>
                    <w:top w:val="none" w:sz="0" w:space="0" w:color="auto"/>
                    <w:left w:val="none" w:sz="0" w:space="0" w:color="auto"/>
                    <w:bottom w:val="none" w:sz="0" w:space="0" w:color="auto"/>
                    <w:right w:val="none" w:sz="0" w:space="0" w:color="auto"/>
                  </w:divBdr>
                  <w:divsChild>
                    <w:div w:id="642540770">
                      <w:marLeft w:val="0"/>
                      <w:marRight w:val="0"/>
                      <w:marTop w:val="0"/>
                      <w:marBottom w:val="0"/>
                      <w:divBdr>
                        <w:top w:val="none" w:sz="0" w:space="0" w:color="auto"/>
                        <w:left w:val="none" w:sz="0" w:space="0" w:color="auto"/>
                        <w:bottom w:val="none" w:sz="0" w:space="0" w:color="auto"/>
                        <w:right w:val="none" w:sz="0" w:space="0" w:color="auto"/>
                      </w:divBdr>
                      <w:divsChild>
                        <w:div w:id="1153912088">
                          <w:marLeft w:val="0"/>
                          <w:marRight w:val="0"/>
                          <w:marTop w:val="0"/>
                          <w:marBottom w:val="0"/>
                          <w:divBdr>
                            <w:top w:val="none" w:sz="0" w:space="0" w:color="auto"/>
                            <w:left w:val="none" w:sz="0" w:space="0" w:color="auto"/>
                            <w:bottom w:val="none" w:sz="0" w:space="0" w:color="auto"/>
                            <w:right w:val="none" w:sz="0" w:space="0" w:color="auto"/>
                          </w:divBdr>
                          <w:divsChild>
                            <w:div w:id="853810680">
                              <w:marLeft w:val="0"/>
                              <w:marRight w:val="0"/>
                              <w:marTop w:val="0"/>
                              <w:marBottom w:val="0"/>
                              <w:divBdr>
                                <w:top w:val="none" w:sz="0" w:space="0" w:color="auto"/>
                                <w:left w:val="none" w:sz="0" w:space="0" w:color="auto"/>
                                <w:bottom w:val="none" w:sz="0" w:space="0" w:color="auto"/>
                                <w:right w:val="none" w:sz="0" w:space="0" w:color="auto"/>
                              </w:divBdr>
                              <w:divsChild>
                                <w:div w:id="884949782">
                                  <w:marLeft w:val="0"/>
                                  <w:marRight w:val="0"/>
                                  <w:marTop w:val="0"/>
                                  <w:marBottom w:val="0"/>
                                  <w:divBdr>
                                    <w:top w:val="none" w:sz="0" w:space="0" w:color="auto"/>
                                    <w:left w:val="none" w:sz="0" w:space="0" w:color="auto"/>
                                    <w:bottom w:val="none" w:sz="0" w:space="0" w:color="auto"/>
                                    <w:right w:val="none" w:sz="0" w:space="0" w:color="auto"/>
                                  </w:divBdr>
                                  <w:divsChild>
                                    <w:div w:id="1421607834">
                                      <w:marLeft w:val="0"/>
                                      <w:marRight w:val="0"/>
                                      <w:marTop w:val="0"/>
                                      <w:marBottom w:val="0"/>
                                      <w:divBdr>
                                        <w:top w:val="none" w:sz="0" w:space="0" w:color="auto"/>
                                        <w:left w:val="none" w:sz="0" w:space="0" w:color="auto"/>
                                        <w:bottom w:val="none" w:sz="0" w:space="0" w:color="auto"/>
                                        <w:right w:val="none" w:sz="0" w:space="0" w:color="auto"/>
                                      </w:divBdr>
                                      <w:divsChild>
                                        <w:div w:id="20345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950056">
          <w:marLeft w:val="0"/>
          <w:marRight w:val="0"/>
          <w:marTop w:val="0"/>
          <w:marBottom w:val="0"/>
          <w:divBdr>
            <w:top w:val="none" w:sz="0" w:space="0" w:color="auto"/>
            <w:left w:val="none" w:sz="0" w:space="0" w:color="auto"/>
            <w:bottom w:val="none" w:sz="0" w:space="0" w:color="auto"/>
            <w:right w:val="none" w:sz="0" w:space="0" w:color="auto"/>
          </w:divBdr>
          <w:divsChild>
            <w:div w:id="310211680">
              <w:marLeft w:val="0"/>
              <w:marRight w:val="0"/>
              <w:marTop w:val="0"/>
              <w:marBottom w:val="0"/>
              <w:divBdr>
                <w:top w:val="none" w:sz="0" w:space="0" w:color="auto"/>
                <w:left w:val="none" w:sz="0" w:space="0" w:color="auto"/>
                <w:bottom w:val="none" w:sz="0" w:space="0" w:color="auto"/>
                <w:right w:val="none" w:sz="0" w:space="0" w:color="auto"/>
              </w:divBdr>
              <w:divsChild>
                <w:div w:id="992173287">
                  <w:marLeft w:val="0"/>
                  <w:marRight w:val="0"/>
                  <w:marTop w:val="0"/>
                  <w:marBottom w:val="0"/>
                  <w:divBdr>
                    <w:top w:val="none" w:sz="0" w:space="0" w:color="auto"/>
                    <w:left w:val="none" w:sz="0" w:space="0" w:color="auto"/>
                    <w:bottom w:val="none" w:sz="0" w:space="0" w:color="auto"/>
                    <w:right w:val="none" w:sz="0" w:space="0" w:color="auto"/>
                  </w:divBdr>
                  <w:divsChild>
                    <w:div w:id="2146192457">
                      <w:marLeft w:val="0"/>
                      <w:marRight w:val="0"/>
                      <w:marTop w:val="0"/>
                      <w:marBottom w:val="0"/>
                      <w:divBdr>
                        <w:top w:val="none" w:sz="0" w:space="0" w:color="auto"/>
                        <w:left w:val="none" w:sz="0" w:space="0" w:color="auto"/>
                        <w:bottom w:val="none" w:sz="0" w:space="0" w:color="auto"/>
                        <w:right w:val="none" w:sz="0" w:space="0" w:color="auto"/>
                      </w:divBdr>
                      <w:divsChild>
                        <w:div w:id="693194994">
                          <w:marLeft w:val="0"/>
                          <w:marRight w:val="0"/>
                          <w:marTop w:val="0"/>
                          <w:marBottom w:val="0"/>
                          <w:divBdr>
                            <w:top w:val="none" w:sz="0" w:space="0" w:color="auto"/>
                            <w:left w:val="none" w:sz="0" w:space="0" w:color="auto"/>
                            <w:bottom w:val="none" w:sz="0" w:space="0" w:color="auto"/>
                            <w:right w:val="none" w:sz="0" w:space="0" w:color="auto"/>
                          </w:divBdr>
                          <w:divsChild>
                            <w:div w:id="477957419">
                              <w:marLeft w:val="0"/>
                              <w:marRight w:val="0"/>
                              <w:marTop w:val="0"/>
                              <w:marBottom w:val="0"/>
                              <w:divBdr>
                                <w:top w:val="none" w:sz="0" w:space="0" w:color="auto"/>
                                <w:left w:val="none" w:sz="0" w:space="0" w:color="auto"/>
                                <w:bottom w:val="none" w:sz="0" w:space="0" w:color="auto"/>
                                <w:right w:val="none" w:sz="0" w:space="0" w:color="auto"/>
                              </w:divBdr>
                              <w:divsChild>
                                <w:div w:id="12579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48127">
                  <w:marLeft w:val="0"/>
                  <w:marRight w:val="0"/>
                  <w:marTop w:val="0"/>
                  <w:marBottom w:val="0"/>
                  <w:divBdr>
                    <w:top w:val="none" w:sz="0" w:space="0" w:color="auto"/>
                    <w:left w:val="none" w:sz="0" w:space="0" w:color="auto"/>
                    <w:bottom w:val="none" w:sz="0" w:space="0" w:color="auto"/>
                    <w:right w:val="none" w:sz="0" w:space="0" w:color="auto"/>
                  </w:divBdr>
                  <w:divsChild>
                    <w:div w:id="863520911">
                      <w:marLeft w:val="0"/>
                      <w:marRight w:val="0"/>
                      <w:marTop w:val="0"/>
                      <w:marBottom w:val="0"/>
                      <w:divBdr>
                        <w:top w:val="none" w:sz="0" w:space="0" w:color="auto"/>
                        <w:left w:val="none" w:sz="0" w:space="0" w:color="auto"/>
                        <w:bottom w:val="none" w:sz="0" w:space="0" w:color="auto"/>
                        <w:right w:val="none" w:sz="0" w:space="0" w:color="auto"/>
                      </w:divBdr>
                      <w:divsChild>
                        <w:div w:id="1396657787">
                          <w:marLeft w:val="0"/>
                          <w:marRight w:val="0"/>
                          <w:marTop w:val="0"/>
                          <w:marBottom w:val="0"/>
                          <w:divBdr>
                            <w:top w:val="none" w:sz="0" w:space="0" w:color="auto"/>
                            <w:left w:val="none" w:sz="0" w:space="0" w:color="auto"/>
                            <w:bottom w:val="none" w:sz="0" w:space="0" w:color="auto"/>
                            <w:right w:val="none" w:sz="0" w:space="0" w:color="auto"/>
                          </w:divBdr>
                          <w:divsChild>
                            <w:div w:id="1426271774">
                              <w:marLeft w:val="0"/>
                              <w:marRight w:val="0"/>
                              <w:marTop w:val="0"/>
                              <w:marBottom w:val="0"/>
                              <w:divBdr>
                                <w:top w:val="none" w:sz="0" w:space="0" w:color="auto"/>
                                <w:left w:val="none" w:sz="0" w:space="0" w:color="auto"/>
                                <w:bottom w:val="none" w:sz="0" w:space="0" w:color="auto"/>
                                <w:right w:val="none" w:sz="0" w:space="0" w:color="auto"/>
                              </w:divBdr>
                              <w:divsChild>
                                <w:div w:id="1060133132">
                                  <w:marLeft w:val="0"/>
                                  <w:marRight w:val="0"/>
                                  <w:marTop w:val="0"/>
                                  <w:marBottom w:val="0"/>
                                  <w:divBdr>
                                    <w:top w:val="none" w:sz="0" w:space="0" w:color="auto"/>
                                    <w:left w:val="none" w:sz="0" w:space="0" w:color="auto"/>
                                    <w:bottom w:val="none" w:sz="0" w:space="0" w:color="auto"/>
                                    <w:right w:val="none" w:sz="0" w:space="0" w:color="auto"/>
                                  </w:divBdr>
                                  <w:divsChild>
                                    <w:div w:id="5500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8229">
                          <w:marLeft w:val="0"/>
                          <w:marRight w:val="0"/>
                          <w:marTop w:val="0"/>
                          <w:marBottom w:val="0"/>
                          <w:divBdr>
                            <w:top w:val="none" w:sz="0" w:space="0" w:color="auto"/>
                            <w:left w:val="none" w:sz="0" w:space="0" w:color="auto"/>
                            <w:bottom w:val="none" w:sz="0" w:space="0" w:color="auto"/>
                            <w:right w:val="none" w:sz="0" w:space="0" w:color="auto"/>
                          </w:divBdr>
                          <w:divsChild>
                            <w:div w:id="1682854713">
                              <w:marLeft w:val="0"/>
                              <w:marRight w:val="0"/>
                              <w:marTop w:val="0"/>
                              <w:marBottom w:val="0"/>
                              <w:divBdr>
                                <w:top w:val="none" w:sz="0" w:space="0" w:color="auto"/>
                                <w:left w:val="none" w:sz="0" w:space="0" w:color="auto"/>
                                <w:bottom w:val="none" w:sz="0" w:space="0" w:color="auto"/>
                                <w:right w:val="none" w:sz="0" w:space="0" w:color="auto"/>
                              </w:divBdr>
                              <w:divsChild>
                                <w:div w:id="1372271145">
                                  <w:marLeft w:val="0"/>
                                  <w:marRight w:val="0"/>
                                  <w:marTop w:val="0"/>
                                  <w:marBottom w:val="0"/>
                                  <w:divBdr>
                                    <w:top w:val="none" w:sz="0" w:space="0" w:color="auto"/>
                                    <w:left w:val="none" w:sz="0" w:space="0" w:color="auto"/>
                                    <w:bottom w:val="none" w:sz="0" w:space="0" w:color="auto"/>
                                    <w:right w:val="none" w:sz="0" w:space="0" w:color="auto"/>
                                  </w:divBdr>
                                  <w:divsChild>
                                    <w:div w:id="16116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136217">
          <w:marLeft w:val="0"/>
          <w:marRight w:val="0"/>
          <w:marTop w:val="0"/>
          <w:marBottom w:val="0"/>
          <w:divBdr>
            <w:top w:val="none" w:sz="0" w:space="0" w:color="auto"/>
            <w:left w:val="none" w:sz="0" w:space="0" w:color="auto"/>
            <w:bottom w:val="none" w:sz="0" w:space="0" w:color="auto"/>
            <w:right w:val="none" w:sz="0" w:space="0" w:color="auto"/>
          </w:divBdr>
          <w:divsChild>
            <w:div w:id="1483426857">
              <w:marLeft w:val="0"/>
              <w:marRight w:val="0"/>
              <w:marTop w:val="0"/>
              <w:marBottom w:val="0"/>
              <w:divBdr>
                <w:top w:val="none" w:sz="0" w:space="0" w:color="auto"/>
                <w:left w:val="none" w:sz="0" w:space="0" w:color="auto"/>
                <w:bottom w:val="none" w:sz="0" w:space="0" w:color="auto"/>
                <w:right w:val="none" w:sz="0" w:space="0" w:color="auto"/>
              </w:divBdr>
              <w:divsChild>
                <w:div w:id="1351832644">
                  <w:marLeft w:val="0"/>
                  <w:marRight w:val="0"/>
                  <w:marTop w:val="0"/>
                  <w:marBottom w:val="0"/>
                  <w:divBdr>
                    <w:top w:val="none" w:sz="0" w:space="0" w:color="auto"/>
                    <w:left w:val="none" w:sz="0" w:space="0" w:color="auto"/>
                    <w:bottom w:val="none" w:sz="0" w:space="0" w:color="auto"/>
                    <w:right w:val="none" w:sz="0" w:space="0" w:color="auto"/>
                  </w:divBdr>
                  <w:divsChild>
                    <w:div w:id="1121804991">
                      <w:marLeft w:val="0"/>
                      <w:marRight w:val="0"/>
                      <w:marTop w:val="0"/>
                      <w:marBottom w:val="0"/>
                      <w:divBdr>
                        <w:top w:val="none" w:sz="0" w:space="0" w:color="auto"/>
                        <w:left w:val="none" w:sz="0" w:space="0" w:color="auto"/>
                        <w:bottom w:val="none" w:sz="0" w:space="0" w:color="auto"/>
                        <w:right w:val="none" w:sz="0" w:space="0" w:color="auto"/>
                      </w:divBdr>
                      <w:divsChild>
                        <w:div w:id="1002515547">
                          <w:marLeft w:val="0"/>
                          <w:marRight w:val="0"/>
                          <w:marTop w:val="0"/>
                          <w:marBottom w:val="0"/>
                          <w:divBdr>
                            <w:top w:val="none" w:sz="0" w:space="0" w:color="auto"/>
                            <w:left w:val="none" w:sz="0" w:space="0" w:color="auto"/>
                            <w:bottom w:val="none" w:sz="0" w:space="0" w:color="auto"/>
                            <w:right w:val="none" w:sz="0" w:space="0" w:color="auto"/>
                          </w:divBdr>
                          <w:divsChild>
                            <w:div w:id="271743086">
                              <w:marLeft w:val="0"/>
                              <w:marRight w:val="0"/>
                              <w:marTop w:val="0"/>
                              <w:marBottom w:val="0"/>
                              <w:divBdr>
                                <w:top w:val="none" w:sz="0" w:space="0" w:color="auto"/>
                                <w:left w:val="none" w:sz="0" w:space="0" w:color="auto"/>
                                <w:bottom w:val="none" w:sz="0" w:space="0" w:color="auto"/>
                                <w:right w:val="none" w:sz="0" w:space="0" w:color="auto"/>
                              </w:divBdr>
                              <w:divsChild>
                                <w:div w:id="2032292647">
                                  <w:marLeft w:val="0"/>
                                  <w:marRight w:val="0"/>
                                  <w:marTop w:val="0"/>
                                  <w:marBottom w:val="0"/>
                                  <w:divBdr>
                                    <w:top w:val="none" w:sz="0" w:space="0" w:color="auto"/>
                                    <w:left w:val="none" w:sz="0" w:space="0" w:color="auto"/>
                                    <w:bottom w:val="none" w:sz="0" w:space="0" w:color="auto"/>
                                    <w:right w:val="none" w:sz="0" w:space="0" w:color="auto"/>
                                  </w:divBdr>
                                  <w:divsChild>
                                    <w:div w:id="662704666">
                                      <w:marLeft w:val="0"/>
                                      <w:marRight w:val="0"/>
                                      <w:marTop w:val="0"/>
                                      <w:marBottom w:val="0"/>
                                      <w:divBdr>
                                        <w:top w:val="none" w:sz="0" w:space="0" w:color="auto"/>
                                        <w:left w:val="none" w:sz="0" w:space="0" w:color="auto"/>
                                        <w:bottom w:val="none" w:sz="0" w:space="0" w:color="auto"/>
                                        <w:right w:val="none" w:sz="0" w:space="0" w:color="auto"/>
                                      </w:divBdr>
                                      <w:divsChild>
                                        <w:div w:id="3077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711752">
          <w:marLeft w:val="0"/>
          <w:marRight w:val="0"/>
          <w:marTop w:val="0"/>
          <w:marBottom w:val="0"/>
          <w:divBdr>
            <w:top w:val="none" w:sz="0" w:space="0" w:color="auto"/>
            <w:left w:val="none" w:sz="0" w:space="0" w:color="auto"/>
            <w:bottom w:val="none" w:sz="0" w:space="0" w:color="auto"/>
            <w:right w:val="none" w:sz="0" w:space="0" w:color="auto"/>
          </w:divBdr>
          <w:divsChild>
            <w:div w:id="93669682">
              <w:marLeft w:val="0"/>
              <w:marRight w:val="0"/>
              <w:marTop w:val="0"/>
              <w:marBottom w:val="0"/>
              <w:divBdr>
                <w:top w:val="none" w:sz="0" w:space="0" w:color="auto"/>
                <w:left w:val="none" w:sz="0" w:space="0" w:color="auto"/>
                <w:bottom w:val="none" w:sz="0" w:space="0" w:color="auto"/>
                <w:right w:val="none" w:sz="0" w:space="0" w:color="auto"/>
              </w:divBdr>
              <w:divsChild>
                <w:div w:id="423376543">
                  <w:marLeft w:val="0"/>
                  <w:marRight w:val="0"/>
                  <w:marTop w:val="0"/>
                  <w:marBottom w:val="0"/>
                  <w:divBdr>
                    <w:top w:val="none" w:sz="0" w:space="0" w:color="auto"/>
                    <w:left w:val="none" w:sz="0" w:space="0" w:color="auto"/>
                    <w:bottom w:val="none" w:sz="0" w:space="0" w:color="auto"/>
                    <w:right w:val="none" w:sz="0" w:space="0" w:color="auto"/>
                  </w:divBdr>
                  <w:divsChild>
                    <w:div w:id="1417941744">
                      <w:marLeft w:val="0"/>
                      <w:marRight w:val="0"/>
                      <w:marTop w:val="0"/>
                      <w:marBottom w:val="0"/>
                      <w:divBdr>
                        <w:top w:val="none" w:sz="0" w:space="0" w:color="auto"/>
                        <w:left w:val="none" w:sz="0" w:space="0" w:color="auto"/>
                        <w:bottom w:val="none" w:sz="0" w:space="0" w:color="auto"/>
                        <w:right w:val="none" w:sz="0" w:space="0" w:color="auto"/>
                      </w:divBdr>
                      <w:divsChild>
                        <w:div w:id="491608246">
                          <w:marLeft w:val="0"/>
                          <w:marRight w:val="0"/>
                          <w:marTop w:val="0"/>
                          <w:marBottom w:val="0"/>
                          <w:divBdr>
                            <w:top w:val="none" w:sz="0" w:space="0" w:color="auto"/>
                            <w:left w:val="none" w:sz="0" w:space="0" w:color="auto"/>
                            <w:bottom w:val="none" w:sz="0" w:space="0" w:color="auto"/>
                            <w:right w:val="none" w:sz="0" w:space="0" w:color="auto"/>
                          </w:divBdr>
                          <w:divsChild>
                            <w:div w:id="196820904">
                              <w:marLeft w:val="0"/>
                              <w:marRight w:val="0"/>
                              <w:marTop w:val="0"/>
                              <w:marBottom w:val="0"/>
                              <w:divBdr>
                                <w:top w:val="none" w:sz="0" w:space="0" w:color="auto"/>
                                <w:left w:val="none" w:sz="0" w:space="0" w:color="auto"/>
                                <w:bottom w:val="none" w:sz="0" w:space="0" w:color="auto"/>
                                <w:right w:val="none" w:sz="0" w:space="0" w:color="auto"/>
                              </w:divBdr>
                              <w:divsChild>
                                <w:div w:id="8326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05649">
                  <w:marLeft w:val="0"/>
                  <w:marRight w:val="0"/>
                  <w:marTop w:val="0"/>
                  <w:marBottom w:val="0"/>
                  <w:divBdr>
                    <w:top w:val="none" w:sz="0" w:space="0" w:color="auto"/>
                    <w:left w:val="none" w:sz="0" w:space="0" w:color="auto"/>
                    <w:bottom w:val="none" w:sz="0" w:space="0" w:color="auto"/>
                    <w:right w:val="none" w:sz="0" w:space="0" w:color="auto"/>
                  </w:divBdr>
                  <w:divsChild>
                    <w:div w:id="815336607">
                      <w:marLeft w:val="0"/>
                      <w:marRight w:val="0"/>
                      <w:marTop w:val="0"/>
                      <w:marBottom w:val="0"/>
                      <w:divBdr>
                        <w:top w:val="none" w:sz="0" w:space="0" w:color="auto"/>
                        <w:left w:val="none" w:sz="0" w:space="0" w:color="auto"/>
                        <w:bottom w:val="none" w:sz="0" w:space="0" w:color="auto"/>
                        <w:right w:val="none" w:sz="0" w:space="0" w:color="auto"/>
                      </w:divBdr>
                      <w:divsChild>
                        <w:div w:id="1146699746">
                          <w:marLeft w:val="0"/>
                          <w:marRight w:val="0"/>
                          <w:marTop w:val="0"/>
                          <w:marBottom w:val="0"/>
                          <w:divBdr>
                            <w:top w:val="none" w:sz="0" w:space="0" w:color="auto"/>
                            <w:left w:val="none" w:sz="0" w:space="0" w:color="auto"/>
                            <w:bottom w:val="none" w:sz="0" w:space="0" w:color="auto"/>
                            <w:right w:val="none" w:sz="0" w:space="0" w:color="auto"/>
                          </w:divBdr>
                          <w:divsChild>
                            <w:div w:id="1399942977">
                              <w:marLeft w:val="0"/>
                              <w:marRight w:val="0"/>
                              <w:marTop w:val="0"/>
                              <w:marBottom w:val="0"/>
                              <w:divBdr>
                                <w:top w:val="none" w:sz="0" w:space="0" w:color="auto"/>
                                <w:left w:val="none" w:sz="0" w:space="0" w:color="auto"/>
                                <w:bottom w:val="none" w:sz="0" w:space="0" w:color="auto"/>
                                <w:right w:val="none" w:sz="0" w:space="0" w:color="auto"/>
                              </w:divBdr>
                              <w:divsChild>
                                <w:div w:id="657467650">
                                  <w:marLeft w:val="0"/>
                                  <w:marRight w:val="0"/>
                                  <w:marTop w:val="0"/>
                                  <w:marBottom w:val="0"/>
                                  <w:divBdr>
                                    <w:top w:val="none" w:sz="0" w:space="0" w:color="auto"/>
                                    <w:left w:val="none" w:sz="0" w:space="0" w:color="auto"/>
                                    <w:bottom w:val="none" w:sz="0" w:space="0" w:color="auto"/>
                                    <w:right w:val="none" w:sz="0" w:space="0" w:color="auto"/>
                                  </w:divBdr>
                                  <w:divsChild>
                                    <w:div w:id="17441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2913">
                          <w:marLeft w:val="0"/>
                          <w:marRight w:val="0"/>
                          <w:marTop w:val="0"/>
                          <w:marBottom w:val="0"/>
                          <w:divBdr>
                            <w:top w:val="none" w:sz="0" w:space="0" w:color="auto"/>
                            <w:left w:val="none" w:sz="0" w:space="0" w:color="auto"/>
                            <w:bottom w:val="none" w:sz="0" w:space="0" w:color="auto"/>
                            <w:right w:val="none" w:sz="0" w:space="0" w:color="auto"/>
                          </w:divBdr>
                          <w:divsChild>
                            <w:div w:id="1549342229">
                              <w:marLeft w:val="0"/>
                              <w:marRight w:val="0"/>
                              <w:marTop w:val="0"/>
                              <w:marBottom w:val="0"/>
                              <w:divBdr>
                                <w:top w:val="none" w:sz="0" w:space="0" w:color="auto"/>
                                <w:left w:val="none" w:sz="0" w:space="0" w:color="auto"/>
                                <w:bottom w:val="none" w:sz="0" w:space="0" w:color="auto"/>
                                <w:right w:val="none" w:sz="0" w:space="0" w:color="auto"/>
                              </w:divBdr>
                              <w:divsChild>
                                <w:div w:id="2002081430">
                                  <w:marLeft w:val="0"/>
                                  <w:marRight w:val="0"/>
                                  <w:marTop w:val="0"/>
                                  <w:marBottom w:val="0"/>
                                  <w:divBdr>
                                    <w:top w:val="none" w:sz="0" w:space="0" w:color="auto"/>
                                    <w:left w:val="none" w:sz="0" w:space="0" w:color="auto"/>
                                    <w:bottom w:val="none" w:sz="0" w:space="0" w:color="auto"/>
                                    <w:right w:val="none" w:sz="0" w:space="0" w:color="auto"/>
                                  </w:divBdr>
                                  <w:divsChild>
                                    <w:div w:id="15342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01549">
          <w:marLeft w:val="0"/>
          <w:marRight w:val="0"/>
          <w:marTop w:val="0"/>
          <w:marBottom w:val="0"/>
          <w:divBdr>
            <w:top w:val="none" w:sz="0" w:space="0" w:color="auto"/>
            <w:left w:val="none" w:sz="0" w:space="0" w:color="auto"/>
            <w:bottom w:val="none" w:sz="0" w:space="0" w:color="auto"/>
            <w:right w:val="none" w:sz="0" w:space="0" w:color="auto"/>
          </w:divBdr>
          <w:divsChild>
            <w:div w:id="1243637338">
              <w:marLeft w:val="0"/>
              <w:marRight w:val="0"/>
              <w:marTop w:val="0"/>
              <w:marBottom w:val="0"/>
              <w:divBdr>
                <w:top w:val="none" w:sz="0" w:space="0" w:color="auto"/>
                <w:left w:val="none" w:sz="0" w:space="0" w:color="auto"/>
                <w:bottom w:val="none" w:sz="0" w:space="0" w:color="auto"/>
                <w:right w:val="none" w:sz="0" w:space="0" w:color="auto"/>
              </w:divBdr>
              <w:divsChild>
                <w:div w:id="1862013111">
                  <w:marLeft w:val="0"/>
                  <w:marRight w:val="0"/>
                  <w:marTop w:val="0"/>
                  <w:marBottom w:val="0"/>
                  <w:divBdr>
                    <w:top w:val="none" w:sz="0" w:space="0" w:color="auto"/>
                    <w:left w:val="none" w:sz="0" w:space="0" w:color="auto"/>
                    <w:bottom w:val="none" w:sz="0" w:space="0" w:color="auto"/>
                    <w:right w:val="none" w:sz="0" w:space="0" w:color="auto"/>
                  </w:divBdr>
                  <w:divsChild>
                    <w:div w:id="1896306497">
                      <w:marLeft w:val="0"/>
                      <w:marRight w:val="0"/>
                      <w:marTop w:val="0"/>
                      <w:marBottom w:val="0"/>
                      <w:divBdr>
                        <w:top w:val="none" w:sz="0" w:space="0" w:color="auto"/>
                        <w:left w:val="none" w:sz="0" w:space="0" w:color="auto"/>
                        <w:bottom w:val="none" w:sz="0" w:space="0" w:color="auto"/>
                        <w:right w:val="none" w:sz="0" w:space="0" w:color="auto"/>
                      </w:divBdr>
                      <w:divsChild>
                        <w:div w:id="102461170">
                          <w:marLeft w:val="0"/>
                          <w:marRight w:val="0"/>
                          <w:marTop w:val="0"/>
                          <w:marBottom w:val="0"/>
                          <w:divBdr>
                            <w:top w:val="none" w:sz="0" w:space="0" w:color="auto"/>
                            <w:left w:val="none" w:sz="0" w:space="0" w:color="auto"/>
                            <w:bottom w:val="none" w:sz="0" w:space="0" w:color="auto"/>
                            <w:right w:val="none" w:sz="0" w:space="0" w:color="auto"/>
                          </w:divBdr>
                          <w:divsChild>
                            <w:div w:id="1634480735">
                              <w:marLeft w:val="0"/>
                              <w:marRight w:val="0"/>
                              <w:marTop w:val="0"/>
                              <w:marBottom w:val="0"/>
                              <w:divBdr>
                                <w:top w:val="none" w:sz="0" w:space="0" w:color="auto"/>
                                <w:left w:val="none" w:sz="0" w:space="0" w:color="auto"/>
                                <w:bottom w:val="none" w:sz="0" w:space="0" w:color="auto"/>
                                <w:right w:val="none" w:sz="0" w:space="0" w:color="auto"/>
                              </w:divBdr>
                              <w:divsChild>
                                <w:div w:id="1092319920">
                                  <w:marLeft w:val="0"/>
                                  <w:marRight w:val="0"/>
                                  <w:marTop w:val="0"/>
                                  <w:marBottom w:val="0"/>
                                  <w:divBdr>
                                    <w:top w:val="none" w:sz="0" w:space="0" w:color="auto"/>
                                    <w:left w:val="none" w:sz="0" w:space="0" w:color="auto"/>
                                    <w:bottom w:val="none" w:sz="0" w:space="0" w:color="auto"/>
                                    <w:right w:val="none" w:sz="0" w:space="0" w:color="auto"/>
                                  </w:divBdr>
                                  <w:divsChild>
                                    <w:div w:id="614870137">
                                      <w:marLeft w:val="0"/>
                                      <w:marRight w:val="0"/>
                                      <w:marTop w:val="0"/>
                                      <w:marBottom w:val="0"/>
                                      <w:divBdr>
                                        <w:top w:val="none" w:sz="0" w:space="0" w:color="auto"/>
                                        <w:left w:val="none" w:sz="0" w:space="0" w:color="auto"/>
                                        <w:bottom w:val="none" w:sz="0" w:space="0" w:color="auto"/>
                                        <w:right w:val="none" w:sz="0" w:space="0" w:color="auto"/>
                                      </w:divBdr>
                                      <w:divsChild>
                                        <w:div w:id="8228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092486">
          <w:marLeft w:val="0"/>
          <w:marRight w:val="0"/>
          <w:marTop w:val="0"/>
          <w:marBottom w:val="0"/>
          <w:divBdr>
            <w:top w:val="none" w:sz="0" w:space="0" w:color="auto"/>
            <w:left w:val="none" w:sz="0" w:space="0" w:color="auto"/>
            <w:bottom w:val="none" w:sz="0" w:space="0" w:color="auto"/>
            <w:right w:val="none" w:sz="0" w:space="0" w:color="auto"/>
          </w:divBdr>
          <w:divsChild>
            <w:div w:id="1773089579">
              <w:marLeft w:val="0"/>
              <w:marRight w:val="0"/>
              <w:marTop w:val="0"/>
              <w:marBottom w:val="0"/>
              <w:divBdr>
                <w:top w:val="none" w:sz="0" w:space="0" w:color="auto"/>
                <w:left w:val="none" w:sz="0" w:space="0" w:color="auto"/>
                <w:bottom w:val="none" w:sz="0" w:space="0" w:color="auto"/>
                <w:right w:val="none" w:sz="0" w:space="0" w:color="auto"/>
              </w:divBdr>
              <w:divsChild>
                <w:div w:id="1633171574">
                  <w:marLeft w:val="0"/>
                  <w:marRight w:val="0"/>
                  <w:marTop w:val="0"/>
                  <w:marBottom w:val="0"/>
                  <w:divBdr>
                    <w:top w:val="none" w:sz="0" w:space="0" w:color="auto"/>
                    <w:left w:val="none" w:sz="0" w:space="0" w:color="auto"/>
                    <w:bottom w:val="none" w:sz="0" w:space="0" w:color="auto"/>
                    <w:right w:val="none" w:sz="0" w:space="0" w:color="auto"/>
                  </w:divBdr>
                  <w:divsChild>
                    <w:div w:id="1951664521">
                      <w:marLeft w:val="0"/>
                      <w:marRight w:val="0"/>
                      <w:marTop w:val="0"/>
                      <w:marBottom w:val="0"/>
                      <w:divBdr>
                        <w:top w:val="none" w:sz="0" w:space="0" w:color="auto"/>
                        <w:left w:val="none" w:sz="0" w:space="0" w:color="auto"/>
                        <w:bottom w:val="none" w:sz="0" w:space="0" w:color="auto"/>
                        <w:right w:val="none" w:sz="0" w:space="0" w:color="auto"/>
                      </w:divBdr>
                      <w:divsChild>
                        <w:div w:id="1332295937">
                          <w:marLeft w:val="0"/>
                          <w:marRight w:val="0"/>
                          <w:marTop w:val="0"/>
                          <w:marBottom w:val="0"/>
                          <w:divBdr>
                            <w:top w:val="none" w:sz="0" w:space="0" w:color="auto"/>
                            <w:left w:val="none" w:sz="0" w:space="0" w:color="auto"/>
                            <w:bottom w:val="none" w:sz="0" w:space="0" w:color="auto"/>
                            <w:right w:val="none" w:sz="0" w:space="0" w:color="auto"/>
                          </w:divBdr>
                          <w:divsChild>
                            <w:div w:id="1289584014">
                              <w:marLeft w:val="0"/>
                              <w:marRight w:val="0"/>
                              <w:marTop w:val="0"/>
                              <w:marBottom w:val="0"/>
                              <w:divBdr>
                                <w:top w:val="none" w:sz="0" w:space="0" w:color="auto"/>
                                <w:left w:val="none" w:sz="0" w:space="0" w:color="auto"/>
                                <w:bottom w:val="none" w:sz="0" w:space="0" w:color="auto"/>
                                <w:right w:val="none" w:sz="0" w:space="0" w:color="auto"/>
                              </w:divBdr>
                              <w:divsChild>
                                <w:div w:id="20813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62793">
                  <w:marLeft w:val="0"/>
                  <w:marRight w:val="0"/>
                  <w:marTop w:val="0"/>
                  <w:marBottom w:val="0"/>
                  <w:divBdr>
                    <w:top w:val="none" w:sz="0" w:space="0" w:color="auto"/>
                    <w:left w:val="none" w:sz="0" w:space="0" w:color="auto"/>
                    <w:bottom w:val="none" w:sz="0" w:space="0" w:color="auto"/>
                    <w:right w:val="none" w:sz="0" w:space="0" w:color="auto"/>
                  </w:divBdr>
                  <w:divsChild>
                    <w:div w:id="937444692">
                      <w:marLeft w:val="0"/>
                      <w:marRight w:val="0"/>
                      <w:marTop w:val="0"/>
                      <w:marBottom w:val="0"/>
                      <w:divBdr>
                        <w:top w:val="none" w:sz="0" w:space="0" w:color="auto"/>
                        <w:left w:val="none" w:sz="0" w:space="0" w:color="auto"/>
                        <w:bottom w:val="none" w:sz="0" w:space="0" w:color="auto"/>
                        <w:right w:val="none" w:sz="0" w:space="0" w:color="auto"/>
                      </w:divBdr>
                      <w:divsChild>
                        <w:div w:id="235674823">
                          <w:marLeft w:val="0"/>
                          <w:marRight w:val="0"/>
                          <w:marTop w:val="0"/>
                          <w:marBottom w:val="0"/>
                          <w:divBdr>
                            <w:top w:val="none" w:sz="0" w:space="0" w:color="auto"/>
                            <w:left w:val="none" w:sz="0" w:space="0" w:color="auto"/>
                            <w:bottom w:val="none" w:sz="0" w:space="0" w:color="auto"/>
                            <w:right w:val="none" w:sz="0" w:space="0" w:color="auto"/>
                          </w:divBdr>
                          <w:divsChild>
                            <w:div w:id="1429697337">
                              <w:marLeft w:val="0"/>
                              <w:marRight w:val="0"/>
                              <w:marTop w:val="0"/>
                              <w:marBottom w:val="0"/>
                              <w:divBdr>
                                <w:top w:val="none" w:sz="0" w:space="0" w:color="auto"/>
                                <w:left w:val="none" w:sz="0" w:space="0" w:color="auto"/>
                                <w:bottom w:val="none" w:sz="0" w:space="0" w:color="auto"/>
                                <w:right w:val="none" w:sz="0" w:space="0" w:color="auto"/>
                              </w:divBdr>
                              <w:divsChild>
                                <w:div w:id="342981009">
                                  <w:marLeft w:val="0"/>
                                  <w:marRight w:val="0"/>
                                  <w:marTop w:val="0"/>
                                  <w:marBottom w:val="0"/>
                                  <w:divBdr>
                                    <w:top w:val="none" w:sz="0" w:space="0" w:color="auto"/>
                                    <w:left w:val="none" w:sz="0" w:space="0" w:color="auto"/>
                                    <w:bottom w:val="none" w:sz="0" w:space="0" w:color="auto"/>
                                    <w:right w:val="none" w:sz="0" w:space="0" w:color="auto"/>
                                  </w:divBdr>
                                  <w:divsChild>
                                    <w:div w:id="375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79013">
                          <w:marLeft w:val="0"/>
                          <w:marRight w:val="0"/>
                          <w:marTop w:val="0"/>
                          <w:marBottom w:val="0"/>
                          <w:divBdr>
                            <w:top w:val="none" w:sz="0" w:space="0" w:color="auto"/>
                            <w:left w:val="none" w:sz="0" w:space="0" w:color="auto"/>
                            <w:bottom w:val="none" w:sz="0" w:space="0" w:color="auto"/>
                            <w:right w:val="none" w:sz="0" w:space="0" w:color="auto"/>
                          </w:divBdr>
                          <w:divsChild>
                            <w:div w:id="1486507368">
                              <w:marLeft w:val="0"/>
                              <w:marRight w:val="0"/>
                              <w:marTop w:val="0"/>
                              <w:marBottom w:val="0"/>
                              <w:divBdr>
                                <w:top w:val="none" w:sz="0" w:space="0" w:color="auto"/>
                                <w:left w:val="none" w:sz="0" w:space="0" w:color="auto"/>
                                <w:bottom w:val="none" w:sz="0" w:space="0" w:color="auto"/>
                                <w:right w:val="none" w:sz="0" w:space="0" w:color="auto"/>
                              </w:divBdr>
                              <w:divsChild>
                                <w:div w:id="853225154">
                                  <w:marLeft w:val="0"/>
                                  <w:marRight w:val="0"/>
                                  <w:marTop w:val="0"/>
                                  <w:marBottom w:val="0"/>
                                  <w:divBdr>
                                    <w:top w:val="none" w:sz="0" w:space="0" w:color="auto"/>
                                    <w:left w:val="none" w:sz="0" w:space="0" w:color="auto"/>
                                    <w:bottom w:val="none" w:sz="0" w:space="0" w:color="auto"/>
                                    <w:right w:val="none" w:sz="0" w:space="0" w:color="auto"/>
                                  </w:divBdr>
                                  <w:divsChild>
                                    <w:div w:id="3577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875960">
          <w:marLeft w:val="0"/>
          <w:marRight w:val="0"/>
          <w:marTop w:val="0"/>
          <w:marBottom w:val="0"/>
          <w:divBdr>
            <w:top w:val="none" w:sz="0" w:space="0" w:color="auto"/>
            <w:left w:val="none" w:sz="0" w:space="0" w:color="auto"/>
            <w:bottom w:val="none" w:sz="0" w:space="0" w:color="auto"/>
            <w:right w:val="none" w:sz="0" w:space="0" w:color="auto"/>
          </w:divBdr>
          <w:divsChild>
            <w:div w:id="1173573436">
              <w:marLeft w:val="0"/>
              <w:marRight w:val="0"/>
              <w:marTop w:val="0"/>
              <w:marBottom w:val="0"/>
              <w:divBdr>
                <w:top w:val="none" w:sz="0" w:space="0" w:color="auto"/>
                <w:left w:val="none" w:sz="0" w:space="0" w:color="auto"/>
                <w:bottom w:val="none" w:sz="0" w:space="0" w:color="auto"/>
                <w:right w:val="none" w:sz="0" w:space="0" w:color="auto"/>
              </w:divBdr>
              <w:divsChild>
                <w:div w:id="383452659">
                  <w:marLeft w:val="0"/>
                  <w:marRight w:val="0"/>
                  <w:marTop w:val="0"/>
                  <w:marBottom w:val="0"/>
                  <w:divBdr>
                    <w:top w:val="none" w:sz="0" w:space="0" w:color="auto"/>
                    <w:left w:val="none" w:sz="0" w:space="0" w:color="auto"/>
                    <w:bottom w:val="none" w:sz="0" w:space="0" w:color="auto"/>
                    <w:right w:val="none" w:sz="0" w:space="0" w:color="auto"/>
                  </w:divBdr>
                  <w:divsChild>
                    <w:div w:id="234822308">
                      <w:marLeft w:val="0"/>
                      <w:marRight w:val="0"/>
                      <w:marTop w:val="0"/>
                      <w:marBottom w:val="0"/>
                      <w:divBdr>
                        <w:top w:val="none" w:sz="0" w:space="0" w:color="auto"/>
                        <w:left w:val="none" w:sz="0" w:space="0" w:color="auto"/>
                        <w:bottom w:val="none" w:sz="0" w:space="0" w:color="auto"/>
                        <w:right w:val="none" w:sz="0" w:space="0" w:color="auto"/>
                      </w:divBdr>
                      <w:divsChild>
                        <w:div w:id="1847354786">
                          <w:marLeft w:val="0"/>
                          <w:marRight w:val="0"/>
                          <w:marTop w:val="0"/>
                          <w:marBottom w:val="0"/>
                          <w:divBdr>
                            <w:top w:val="none" w:sz="0" w:space="0" w:color="auto"/>
                            <w:left w:val="none" w:sz="0" w:space="0" w:color="auto"/>
                            <w:bottom w:val="none" w:sz="0" w:space="0" w:color="auto"/>
                            <w:right w:val="none" w:sz="0" w:space="0" w:color="auto"/>
                          </w:divBdr>
                          <w:divsChild>
                            <w:div w:id="1210990756">
                              <w:marLeft w:val="0"/>
                              <w:marRight w:val="0"/>
                              <w:marTop w:val="0"/>
                              <w:marBottom w:val="0"/>
                              <w:divBdr>
                                <w:top w:val="none" w:sz="0" w:space="0" w:color="auto"/>
                                <w:left w:val="none" w:sz="0" w:space="0" w:color="auto"/>
                                <w:bottom w:val="none" w:sz="0" w:space="0" w:color="auto"/>
                                <w:right w:val="none" w:sz="0" w:space="0" w:color="auto"/>
                              </w:divBdr>
                              <w:divsChild>
                                <w:div w:id="2130053276">
                                  <w:marLeft w:val="0"/>
                                  <w:marRight w:val="0"/>
                                  <w:marTop w:val="0"/>
                                  <w:marBottom w:val="0"/>
                                  <w:divBdr>
                                    <w:top w:val="none" w:sz="0" w:space="0" w:color="auto"/>
                                    <w:left w:val="none" w:sz="0" w:space="0" w:color="auto"/>
                                    <w:bottom w:val="none" w:sz="0" w:space="0" w:color="auto"/>
                                    <w:right w:val="none" w:sz="0" w:space="0" w:color="auto"/>
                                  </w:divBdr>
                                  <w:divsChild>
                                    <w:div w:id="1964728934">
                                      <w:marLeft w:val="0"/>
                                      <w:marRight w:val="0"/>
                                      <w:marTop w:val="0"/>
                                      <w:marBottom w:val="0"/>
                                      <w:divBdr>
                                        <w:top w:val="none" w:sz="0" w:space="0" w:color="auto"/>
                                        <w:left w:val="none" w:sz="0" w:space="0" w:color="auto"/>
                                        <w:bottom w:val="none" w:sz="0" w:space="0" w:color="auto"/>
                                        <w:right w:val="none" w:sz="0" w:space="0" w:color="auto"/>
                                      </w:divBdr>
                                      <w:divsChild>
                                        <w:div w:id="19780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79265">
          <w:marLeft w:val="0"/>
          <w:marRight w:val="0"/>
          <w:marTop w:val="0"/>
          <w:marBottom w:val="0"/>
          <w:divBdr>
            <w:top w:val="none" w:sz="0" w:space="0" w:color="auto"/>
            <w:left w:val="none" w:sz="0" w:space="0" w:color="auto"/>
            <w:bottom w:val="none" w:sz="0" w:space="0" w:color="auto"/>
            <w:right w:val="none" w:sz="0" w:space="0" w:color="auto"/>
          </w:divBdr>
          <w:divsChild>
            <w:div w:id="1135493073">
              <w:marLeft w:val="0"/>
              <w:marRight w:val="0"/>
              <w:marTop w:val="0"/>
              <w:marBottom w:val="0"/>
              <w:divBdr>
                <w:top w:val="none" w:sz="0" w:space="0" w:color="auto"/>
                <w:left w:val="none" w:sz="0" w:space="0" w:color="auto"/>
                <w:bottom w:val="none" w:sz="0" w:space="0" w:color="auto"/>
                <w:right w:val="none" w:sz="0" w:space="0" w:color="auto"/>
              </w:divBdr>
              <w:divsChild>
                <w:div w:id="183633432">
                  <w:marLeft w:val="0"/>
                  <w:marRight w:val="0"/>
                  <w:marTop w:val="0"/>
                  <w:marBottom w:val="0"/>
                  <w:divBdr>
                    <w:top w:val="none" w:sz="0" w:space="0" w:color="auto"/>
                    <w:left w:val="none" w:sz="0" w:space="0" w:color="auto"/>
                    <w:bottom w:val="none" w:sz="0" w:space="0" w:color="auto"/>
                    <w:right w:val="none" w:sz="0" w:space="0" w:color="auto"/>
                  </w:divBdr>
                  <w:divsChild>
                    <w:div w:id="548152456">
                      <w:marLeft w:val="0"/>
                      <w:marRight w:val="0"/>
                      <w:marTop w:val="0"/>
                      <w:marBottom w:val="0"/>
                      <w:divBdr>
                        <w:top w:val="none" w:sz="0" w:space="0" w:color="auto"/>
                        <w:left w:val="none" w:sz="0" w:space="0" w:color="auto"/>
                        <w:bottom w:val="none" w:sz="0" w:space="0" w:color="auto"/>
                        <w:right w:val="none" w:sz="0" w:space="0" w:color="auto"/>
                      </w:divBdr>
                      <w:divsChild>
                        <w:div w:id="955646510">
                          <w:marLeft w:val="0"/>
                          <w:marRight w:val="0"/>
                          <w:marTop w:val="0"/>
                          <w:marBottom w:val="0"/>
                          <w:divBdr>
                            <w:top w:val="none" w:sz="0" w:space="0" w:color="auto"/>
                            <w:left w:val="none" w:sz="0" w:space="0" w:color="auto"/>
                            <w:bottom w:val="none" w:sz="0" w:space="0" w:color="auto"/>
                            <w:right w:val="none" w:sz="0" w:space="0" w:color="auto"/>
                          </w:divBdr>
                          <w:divsChild>
                            <w:div w:id="2086150244">
                              <w:marLeft w:val="0"/>
                              <w:marRight w:val="0"/>
                              <w:marTop w:val="0"/>
                              <w:marBottom w:val="0"/>
                              <w:divBdr>
                                <w:top w:val="none" w:sz="0" w:space="0" w:color="auto"/>
                                <w:left w:val="none" w:sz="0" w:space="0" w:color="auto"/>
                                <w:bottom w:val="none" w:sz="0" w:space="0" w:color="auto"/>
                                <w:right w:val="none" w:sz="0" w:space="0" w:color="auto"/>
                              </w:divBdr>
                              <w:divsChild>
                                <w:div w:id="20663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5698">
                  <w:marLeft w:val="0"/>
                  <w:marRight w:val="0"/>
                  <w:marTop w:val="0"/>
                  <w:marBottom w:val="0"/>
                  <w:divBdr>
                    <w:top w:val="none" w:sz="0" w:space="0" w:color="auto"/>
                    <w:left w:val="none" w:sz="0" w:space="0" w:color="auto"/>
                    <w:bottom w:val="none" w:sz="0" w:space="0" w:color="auto"/>
                    <w:right w:val="none" w:sz="0" w:space="0" w:color="auto"/>
                  </w:divBdr>
                  <w:divsChild>
                    <w:div w:id="1359937973">
                      <w:marLeft w:val="0"/>
                      <w:marRight w:val="0"/>
                      <w:marTop w:val="0"/>
                      <w:marBottom w:val="0"/>
                      <w:divBdr>
                        <w:top w:val="none" w:sz="0" w:space="0" w:color="auto"/>
                        <w:left w:val="none" w:sz="0" w:space="0" w:color="auto"/>
                        <w:bottom w:val="none" w:sz="0" w:space="0" w:color="auto"/>
                        <w:right w:val="none" w:sz="0" w:space="0" w:color="auto"/>
                      </w:divBdr>
                      <w:divsChild>
                        <w:div w:id="1671180356">
                          <w:marLeft w:val="0"/>
                          <w:marRight w:val="0"/>
                          <w:marTop w:val="0"/>
                          <w:marBottom w:val="0"/>
                          <w:divBdr>
                            <w:top w:val="none" w:sz="0" w:space="0" w:color="auto"/>
                            <w:left w:val="none" w:sz="0" w:space="0" w:color="auto"/>
                            <w:bottom w:val="none" w:sz="0" w:space="0" w:color="auto"/>
                            <w:right w:val="none" w:sz="0" w:space="0" w:color="auto"/>
                          </w:divBdr>
                          <w:divsChild>
                            <w:div w:id="65298948">
                              <w:marLeft w:val="0"/>
                              <w:marRight w:val="0"/>
                              <w:marTop w:val="0"/>
                              <w:marBottom w:val="0"/>
                              <w:divBdr>
                                <w:top w:val="none" w:sz="0" w:space="0" w:color="auto"/>
                                <w:left w:val="none" w:sz="0" w:space="0" w:color="auto"/>
                                <w:bottom w:val="none" w:sz="0" w:space="0" w:color="auto"/>
                                <w:right w:val="none" w:sz="0" w:space="0" w:color="auto"/>
                              </w:divBdr>
                              <w:divsChild>
                                <w:div w:id="1985767468">
                                  <w:marLeft w:val="0"/>
                                  <w:marRight w:val="0"/>
                                  <w:marTop w:val="0"/>
                                  <w:marBottom w:val="0"/>
                                  <w:divBdr>
                                    <w:top w:val="none" w:sz="0" w:space="0" w:color="auto"/>
                                    <w:left w:val="none" w:sz="0" w:space="0" w:color="auto"/>
                                    <w:bottom w:val="none" w:sz="0" w:space="0" w:color="auto"/>
                                    <w:right w:val="none" w:sz="0" w:space="0" w:color="auto"/>
                                  </w:divBdr>
                                  <w:divsChild>
                                    <w:div w:id="4638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8880">
                          <w:marLeft w:val="0"/>
                          <w:marRight w:val="0"/>
                          <w:marTop w:val="0"/>
                          <w:marBottom w:val="0"/>
                          <w:divBdr>
                            <w:top w:val="none" w:sz="0" w:space="0" w:color="auto"/>
                            <w:left w:val="none" w:sz="0" w:space="0" w:color="auto"/>
                            <w:bottom w:val="none" w:sz="0" w:space="0" w:color="auto"/>
                            <w:right w:val="none" w:sz="0" w:space="0" w:color="auto"/>
                          </w:divBdr>
                          <w:divsChild>
                            <w:div w:id="468327304">
                              <w:marLeft w:val="0"/>
                              <w:marRight w:val="0"/>
                              <w:marTop w:val="0"/>
                              <w:marBottom w:val="0"/>
                              <w:divBdr>
                                <w:top w:val="none" w:sz="0" w:space="0" w:color="auto"/>
                                <w:left w:val="none" w:sz="0" w:space="0" w:color="auto"/>
                                <w:bottom w:val="none" w:sz="0" w:space="0" w:color="auto"/>
                                <w:right w:val="none" w:sz="0" w:space="0" w:color="auto"/>
                              </w:divBdr>
                              <w:divsChild>
                                <w:div w:id="1034617253">
                                  <w:marLeft w:val="0"/>
                                  <w:marRight w:val="0"/>
                                  <w:marTop w:val="0"/>
                                  <w:marBottom w:val="0"/>
                                  <w:divBdr>
                                    <w:top w:val="none" w:sz="0" w:space="0" w:color="auto"/>
                                    <w:left w:val="none" w:sz="0" w:space="0" w:color="auto"/>
                                    <w:bottom w:val="none" w:sz="0" w:space="0" w:color="auto"/>
                                    <w:right w:val="none" w:sz="0" w:space="0" w:color="auto"/>
                                  </w:divBdr>
                                  <w:divsChild>
                                    <w:div w:id="10290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645461">
          <w:marLeft w:val="0"/>
          <w:marRight w:val="0"/>
          <w:marTop w:val="0"/>
          <w:marBottom w:val="0"/>
          <w:divBdr>
            <w:top w:val="none" w:sz="0" w:space="0" w:color="auto"/>
            <w:left w:val="none" w:sz="0" w:space="0" w:color="auto"/>
            <w:bottom w:val="none" w:sz="0" w:space="0" w:color="auto"/>
            <w:right w:val="none" w:sz="0" w:space="0" w:color="auto"/>
          </w:divBdr>
          <w:divsChild>
            <w:div w:id="501508459">
              <w:marLeft w:val="0"/>
              <w:marRight w:val="0"/>
              <w:marTop w:val="0"/>
              <w:marBottom w:val="0"/>
              <w:divBdr>
                <w:top w:val="none" w:sz="0" w:space="0" w:color="auto"/>
                <w:left w:val="none" w:sz="0" w:space="0" w:color="auto"/>
                <w:bottom w:val="none" w:sz="0" w:space="0" w:color="auto"/>
                <w:right w:val="none" w:sz="0" w:space="0" w:color="auto"/>
              </w:divBdr>
              <w:divsChild>
                <w:div w:id="133642381">
                  <w:marLeft w:val="0"/>
                  <w:marRight w:val="0"/>
                  <w:marTop w:val="0"/>
                  <w:marBottom w:val="0"/>
                  <w:divBdr>
                    <w:top w:val="none" w:sz="0" w:space="0" w:color="auto"/>
                    <w:left w:val="none" w:sz="0" w:space="0" w:color="auto"/>
                    <w:bottom w:val="none" w:sz="0" w:space="0" w:color="auto"/>
                    <w:right w:val="none" w:sz="0" w:space="0" w:color="auto"/>
                  </w:divBdr>
                  <w:divsChild>
                    <w:div w:id="1108962899">
                      <w:marLeft w:val="0"/>
                      <w:marRight w:val="0"/>
                      <w:marTop w:val="0"/>
                      <w:marBottom w:val="0"/>
                      <w:divBdr>
                        <w:top w:val="none" w:sz="0" w:space="0" w:color="auto"/>
                        <w:left w:val="none" w:sz="0" w:space="0" w:color="auto"/>
                        <w:bottom w:val="none" w:sz="0" w:space="0" w:color="auto"/>
                        <w:right w:val="none" w:sz="0" w:space="0" w:color="auto"/>
                      </w:divBdr>
                      <w:divsChild>
                        <w:div w:id="1621254629">
                          <w:marLeft w:val="0"/>
                          <w:marRight w:val="0"/>
                          <w:marTop w:val="0"/>
                          <w:marBottom w:val="0"/>
                          <w:divBdr>
                            <w:top w:val="none" w:sz="0" w:space="0" w:color="auto"/>
                            <w:left w:val="none" w:sz="0" w:space="0" w:color="auto"/>
                            <w:bottom w:val="none" w:sz="0" w:space="0" w:color="auto"/>
                            <w:right w:val="none" w:sz="0" w:space="0" w:color="auto"/>
                          </w:divBdr>
                          <w:divsChild>
                            <w:div w:id="1160774288">
                              <w:marLeft w:val="0"/>
                              <w:marRight w:val="0"/>
                              <w:marTop w:val="0"/>
                              <w:marBottom w:val="0"/>
                              <w:divBdr>
                                <w:top w:val="none" w:sz="0" w:space="0" w:color="auto"/>
                                <w:left w:val="none" w:sz="0" w:space="0" w:color="auto"/>
                                <w:bottom w:val="none" w:sz="0" w:space="0" w:color="auto"/>
                                <w:right w:val="none" w:sz="0" w:space="0" w:color="auto"/>
                              </w:divBdr>
                              <w:divsChild>
                                <w:div w:id="1328051380">
                                  <w:marLeft w:val="0"/>
                                  <w:marRight w:val="0"/>
                                  <w:marTop w:val="0"/>
                                  <w:marBottom w:val="0"/>
                                  <w:divBdr>
                                    <w:top w:val="none" w:sz="0" w:space="0" w:color="auto"/>
                                    <w:left w:val="none" w:sz="0" w:space="0" w:color="auto"/>
                                    <w:bottom w:val="none" w:sz="0" w:space="0" w:color="auto"/>
                                    <w:right w:val="none" w:sz="0" w:space="0" w:color="auto"/>
                                  </w:divBdr>
                                  <w:divsChild>
                                    <w:div w:id="1816483838">
                                      <w:marLeft w:val="0"/>
                                      <w:marRight w:val="0"/>
                                      <w:marTop w:val="0"/>
                                      <w:marBottom w:val="0"/>
                                      <w:divBdr>
                                        <w:top w:val="none" w:sz="0" w:space="0" w:color="auto"/>
                                        <w:left w:val="none" w:sz="0" w:space="0" w:color="auto"/>
                                        <w:bottom w:val="none" w:sz="0" w:space="0" w:color="auto"/>
                                        <w:right w:val="none" w:sz="0" w:space="0" w:color="auto"/>
                                      </w:divBdr>
                                      <w:divsChild>
                                        <w:div w:id="758022049">
                                          <w:marLeft w:val="0"/>
                                          <w:marRight w:val="0"/>
                                          <w:marTop w:val="0"/>
                                          <w:marBottom w:val="0"/>
                                          <w:divBdr>
                                            <w:top w:val="none" w:sz="0" w:space="0" w:color="auto"/>
                                            <w:left w:val="none" w:sz="0" w:space="0" w:color="auto"/>
                                            <w:bottom w:val="none" w:sz="0" w:space="0" w:color="auto"/>
                                            <w:right w:val="none" w:sz="0" w:space="0" w:color="auto"/>
                                          </w:divBdr>
                                          <w:divsChild>
                                            <w:div w:id="3606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207747">
          <w:marLeft w:val="0"/>
          <w:marRight w:val="0"/>
          <w:marTop w:val="0"/>
          <w:marBottom w:val="0"/>
          <w:divBdr>
            <w:top w:val="none" w:sz="0" w:space="0" w:color="auto"/>
            <w:left w:val="none" w:sz="0" w:space="0" w:color="auto"/>
            <w:bottom w:val="none" w:sz="0" w:space="0" w:color="auto"/>
            <w:right w:val="none" w:sz="0" w:space="0" w:color="auto"/>
          </w:divBdr>
          <w:divsChild>
            <w:div w:id="1845590941">
              <w:marLeft w:val="0"/>
              <w:marRight w:val="0"/>
              <w:marTop w:val="0"/>
              <w:marBottom w:val="0"/>
              <w:divBdr>
                <w:top w:val="none" w:sz="0" w:space="0" w:color="auto"/>
                <w:left w:val="none" w:sz="0" w:space="0" w:color="auto"/>
                <w:bottom w:val="none" w:sz="0" w:space="0" w:color="auto"/>
                <w:right w:val="none" w:sz="0" w:space="0" w:color="auto"/>
              </w:divBdr>
              <w:divsChild>
                <w:div w:id="1313290302">
                  <w:marLeft w:val="0"/>
                  <w:marRight w:val="0"/>
                  <w:marTop w:val="0"/>
                  <w:marBottom w:val="0"/>
                  <w:divBdr>
                    <w:top w:val="none" w:sz="0" w:space="0" w:color="auto"/>
                    <w:left w:val="none" w:sz="0" w:space="0" w:color="auto"/>
                    <w:bottom w:val="none" w:sz="0" w:space="0" w:color="auto"/>
                    <w:right w:val="none" w:sz="0" w:space="0" w:color="auto"/>
                  </w:divBdr>
                  <w:divsChild>
                    <w:div w:id="1601641459">
                      <w:marLeft w:val="0"/>
                      <w:marRight w:val="0"/>
                      <w:marTop w:val="0"/>
                      <w:marBottom w:val="0"/>
                      <w:divBdr>
                        <w:top w:val="none" w:sz="0" w:space="0" w:color="auto"/>
                        <w:left w:val="none" w:sz="0" w:space="0" w:color="auto"/>
                        <w:bottom w:val="none" w:sz="0" w:space="0" w:color="auto"/>
                        <w:right w:val="none" w:sz="0" w:space="0" w:color="auto"/>
                      </w:divBdr>
                      <w:divsChild>
                        <w:div w:id="1945644905">
                          <w:marLeft w:val="0"/>
                          <w:marRight w:val="0"/>
                          <w:marTop w:val="0"/>
                          <w:marBottom w:val="0"/>
                          <w:divBdr>
                            <w:top w:val="none" w:sz="0" w:space="0" w:color="auto"/>
                            <w:left w:val="none" w:sz="0" w:space="0" w:color="auto"/>
                            <w:bottom w:val="none" w:sz="0" w:space="0" w:color="auto"/>
                            <w:right w:val="none" w:sz="0" w:space="0" w:color="auto"/>
                          </w:divBdr>
                          <w:divsChild>
                            <w:div w:id="659700636">
                              <w:marLeft w:val="0"/>
                              <w:marRight w:val="0"/>
                              <w:marTop w:val="0"/>
                              <w:marBottom w:val="0"/>
                              <w:divBdr>
                                <w:top w:val="none" w:sz="0" w:space="0" w:color="auto"/>
                                <w:left w:val="none" w:sz="0" w:space="0" w:color="auto"/>
                                <w:bottom w:val="none" w:sz="0" w:space="0" w:color="auto"/>
                                <w:right w:val="none" w:sz="0" w:space="0" w:color="auto"/>
                              </w:divBdr>
                              <w:divsChild>
                                <w:div w:id="11779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28710">
                  <w:marLeft w:val="0"/>
                  <w:marRight w:val="0"/>
                  <w:marTop w:val="0"/>
                  <w:marBottom w:val="0"/>
                  <w:divBdr>
                    <w:top w:val="none" w:sz="0" w:space="0" w:color="auto"/>
                    <w:left w:val="none" w:sz="0" w:space="0" w:color="auto"/>
                    <w:bottom w:val="none" w:sz="0" w:space="0" w:color="auto"/>
                    <w:right w:val="none" w:sz="0" w:space="0" w:color="auto"/>
                  </w:divBdr>
                  <w:divsChild>
                    <w:div w:id="161088587">
                      <w:marLeft w:val="0"/>
                      <w:marRight w:val="0"/>
                      <w:marTop w:val="0"/>
                      <w:marBottom w:val="0"/>
                      <w:divBdr>
                        <w:top w:val="none" w:sz="0" w:space="0" w:color="auto"/>
                        <w:left w:val="none" w:sz="0" w:space="0" w:color="auto"/>
                        <w:bottom w:val="none" w:sz="0" w:space="0" w:color="auto"/>
                        <w:right w:val="none" w:sz="0" w:space="0" w:color="auto"/>
                      </w:divBdr>
                      <w:divsChild>
                        <w:div w:id="102389388">
                          <w:marLeft w:val="0"/>
                          <w:marRight w:val="0"/>
                          <w:marTop w:val="0"/>
                          <w:marBottom w:val="0"/>
                          <w:divBdr>
                            <w:top w:val="none" w:sz="0" w:space="0" w:color="auto"/>
                            <w:left w:val="none" w:sz="0" w:space="0" w:color="auto"/>
                            <w:bottom w:val="none" w:sz="0" w:space="0" w:color="auto"/>
                            <w:right w:val="none" w:sz="0" w:space="0" w:color="auto"/>
                          </w:divBdr>
                          <w:divsChild>
                            <w:div w:id="1198006114">
                              <w:marLeft w:val="0"/>
                              <w:marRight w:val="0"/>
                              <w:marTop w:val="0"/>
                              <w:marBottom w:val="0"/>
                              <w:divBdr>
                                <w:top w:val="none" w:sz="0" w:space="0" w:color="auto"/>
                                <w:left w:val="none" w:sz="0" w:space="0" w:color="auto"/>
                                <w:bottom w:val="none" w:sz="0" w:space="0" w:color="auto"/>
                                <w:right w:val="none" w:sz="0" w:space="0" w:color="auto"/>
                              </w:divBdr>
                              <w:divsChild>
                                <w:div w:id="2053377787">
                                  <w:marLeft w:val="0"/>
                                  <w:marRight w:val="0"/>
                                  <w:marTop w:val="0"/>
                                  <w:marBottom w:val="0"/>
                                  <w:divBdr>
                                    <w:top w:val="none" w:sz="0" w:space="0" w:color="auto"/>
                                    <w:left w:val="none" w:sz="0" w:space="0" w:color="auto"/>
                                    <w:bottom w:val="none" w:sz="0" w:space="0" w:color="auto"/>
                                    <w:right w:val="none" w:sz="0" w:space="0" w:color="auto"/>
                                  </w:divBdr>
                                  <w:divsChild>
                                    <w:div w:id="251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24631">
                          <w:marLeft w:val="0"/>
                          <w:marRight w:val="0"/>
                          <w:marTop w:val="0"/>
                          <w:marBottom w:val="0"/>
                          <w:divBdr>
                            <w:top w:val="none" w:sz="0" w:space="0" w:color="auto"/>
                            <w:left w:val="none" w:sz="0" w:space="0" w:color="auto"/>
                            <w:bottom w:val="none" w:sz="0" w:space="0" w:color="auto"/>
                            <w:right w:val="none" w:sz="0" w:space="0" w:color="auto"/>
                          </w:divBdr>
                          <w:divsChild>
                            <w:div w:id="623002080">
                              <w:marLeft w:val="0"/>
                              <w:marRight w:val="0"/>
                              <w:marTop w:val="0"/>
                              <w:marBottom w:val="0"/>
                              <w:divBdr>
                                <w:top w:val="none" w:sz="0" w:space="0" w:color="auto"/>
                                <w:left w:val="none" w:sz="0" w:space="0" w:color="auto"/>
                                <w:bottom w:val="none" w:sz="0" w:space="0" w:color="auto"/>
                                <w:right w:val="none" w:sz="0" w:space="0" w:color="auto"/>
                              </w:divBdr>
                              <w:divsChild>
                                <w:div w:id="922497469">
                                  <w:marLeft w:val="0"/>
                                  <w:marRight w:val="0"/>
                                  <w:marTop w:val="0"/>
                                  <w:marBottom w:val="0"/>
                                  <w:divBdr>
                                    <w:top w:val="none" w:sz="0" w:space="0" w:color="auto"/>
                                    <w:left w:val="none" w:sz="0" w:space="0" w:color="auto"/>
                                    <w:bottom w:val="none" w:sz="0" w:space="0" w:color="auto"/>
                                    <w:right w:val="none" w:sz="0" w:space="0" w:color="auto"/>
                                  </w:divBdr>
                                  <w:divsChild>
                                    <w:div w:id="18324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049747">
          <w:marLeft w:val="0"/>
          <w:marRight w:val="0"/>
          <w:marTop w:val="0"/>
          <w:marBottom w:val="0"/>
          <w:divBdr>
            <w:top w:val="none" w:sz="0" w:space="0" w:color="auto"/>
            <w:left w:val="none" w:sz="0" w:space="0" w:color="auto"/>
            <w:bottom w:val="none" w:sz="0" w:space="0" w:color="auto"/>
            <w:right w:val="none" w:sz="0" w:space="0" w:color="auto"/>
          </w:divBdr>
          <w:divsChild>
            <w:div w:id="261231635">
              <w:marLeft w:val="0"/>
              <w:marRight w:val="0"/>
              <w:marTop w:val="0"/>
              <w:marBottom w:val="0"/>
              <w:divBdr>
                <w:top w:val="none" w:sz="0" w:space="0" w:color="auto"/>
                <w:left w:val="none" w:sz="0" w:space="0" w:color="auto"/>
                <w:bottom w:val="none" w:sz="0" w:space="0" w:color="auto"/>
                <w:right w:val="none" w:sz="0" w:space="0" w:color="auto"/>
              </w:divBdr>
              <w:divsChild>
                <w:div w:id="1456876003">
                  <w:marLeft w:val="0"/>
                  <w:marRight w:val="0"/>
                  <w:marTop w:val="0"/>
                  <w:marBottom w:val="0"/>
                  <w:divBdr>
                    <w:top w:val="none" w:sz="0" w:space="0" w:color="auto"/>
                    <w:left w:val="none" w:sz="0" w:space="0" w:color="auto"/>
                    <w:bottom w:val="none" w:sz="0" w:space="0" w:color="auto"/>
                    <w:right w:val="none" w:sz="0" w:space="0" w:color="auto"/>
                  </w:divBdr>
                  <w:divsChild>
                    <w:div w:id="1404446645">
                      <w:marLeft w:val="0"/>
                      <w:marRight w:val="0"/>
                      <w:marTop w:val="0"/>
                      <w:marBottom w:val="0"/>
                      <w:divBdr>
                        <w:top w:val="none" w:sz="0" w:space="0" w:color="auto"/>
                        <w:left w:val="none" w:sz="0" w:space="0" w:color="auto"/>
                        <w:bottom w:val="none" w:sz="0" w:space="0" w:color="auto"/>
                        <w:right w:val="none" w:sz="0" w:space="0" w:color="auto"/>
                      </w:divBdr>
                      <w:divsChild>
                        <w:div w:id="746651810">
                          <w:marLeft w:val="0"/>
                          <w:marRight w:val="0"/>
                          <w:marTop w:val="0"/>
                          <w:marBottom w:val="0"/>
                          <w:divBdr>
                            <w:top w:val="none" w:sz="0" w:space="0" w:color="auto"/>
                            <w:left w:val="none" w:sz="0" w:space="0" w:color="auto"/>
                            <w:bottom w:val="none" w:sz="0" w:space="0" w:color="auto"/>
                            <w:right w:val="none" w:sz="0" w:space="0" w:color="auto"/>
                          </w:divBdr>
                          <w:divsChild>
                            <w:div w:id="316569363">
                              <w:marLeft w:val="0"/>
                              <w:marRight w:val="0"/>
                              <w:marTop w:val="0"/>
                              <w:marBottom w:val="0"/>
                              <w:divBdr>
                                <w:top w:val="none" w:sz="0" w:space="0" w:color="auto"/>
                                <w:left w:val="none" w:sz="0" w:space="0" w:color="auto"/>
                                <w:bottom w:val="none" w:sz="0" w:space="0" w:color="auto"/>
                                <w:right w:val="none" w:sz="0" w:space="0" w:color="auto"/>
                              </w:divBdr>
                              <w:divsChild>
                                <w:div w:id="510677795">
                                  <w:marLeft w:val="0"/>
                                  <w:marRight w:val="0"/>
                                  <w:marTop w:val="0"/>
                                  <w:marBottom w:val="0"/>
                                  <w:divBdr>
                                    <w:top w:val="none" w:sz="0" w:space="0" w:color="auto"/>
                                    <w:left w:val="none" w:sz="0" w:space="0" w:color="auto"/>
                                    <w:bottom w:val="none" w:sz="0" w:space="0" w:color="auto"/>
                                    <w:right w:val="none" w:sz="0" w:space="0" w:color="auto"/>
                                  </w:divBdr>
                                  <w:divsChild>
                                    <w:div w:id="500629782">
                                      <w:marLeft w:val="0"/>
                                      <w:marRight w:val="0"/>
                                      <w:marTop w:val="0"/>
                                      <w:marBottom w:val="0"/>
                                      <w:divBdr>
                                        <w:top w:val="none" w:sz="0" w:space="0" w:color="auto"/>
                                        <w:left w:val="none" w:sz="0" w:space="0" w:color="auto"/>
                                        <w:bottom w:val="none" w:sz="0" w:space="0" w:color="auto"/>
                                        <w:right w:val="none" w:sz="0" w:space="0" w:color="auto"/>
                                      </w:divBdr>
                                      <w:divsChild>
                                        <w:div w:id="1656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091831">
          <w:marLeft w:val="0"/>
          <w:marRight w:val="0"/>
          <w:marTop w:val="0"/>
          <w:marBottom w:val="0"/>
          <w:divBdr>
            <w:top w:val="none" w:sz="0" w:space="0" w:color="auto"/>
            <w:left w:val="none" w:sz="0" w:space="0" w:color="auto"/>
            <w:bottom w:val="none" w:sz="0" w:space="0" w:color="auto"/>
            <w:right w:val="none" w:sz="0" w:space="0" w:color="auto"/>
          </w:divBdr>
          <w:divsChild>
            <w:div w:id="1753819051">
              <w:marLeft w:val="0"/>
              <w:marRight w:val="0"/>
              <w:marTop w:val="0"/>
              <w:marBottom w:val="0"/>
              <w:divBdr>
                <w:top w:val="none" w:sz="0" w:space="0" w:color="auto"/>
                <w:left w:val="none" w:sz="0" w:space="0" w:color="auto"/>
                <w:bottom w:val="none" w:sz="0" w:space="0" w:color="auto"/>
                <w:right w:val="none" w:sz="0" w:space="0" w:color="auto"/>
              </w:divBdr>
              <w:divsChild>
                <w:div w:id="327831718">
                  <w:marLeft w:val="0"/>
                  <w:marRight w:val="0"/>
                  <w:marTop w:val="0"/>
                  <w:marBottom w:val="0"/>
                  <w:divBdr>
                    <w:top w:val="none" w:sz="0" w:space="0" w:color="auto"/>
                    <w:left w:val="none" w:sz="0" w:space="0" w:color="auto"/>
                    <w:bottom w:val="none" w:sz="0" w:space="0" w:color="auto"/>
                    <w:right w:val="none" w:sz="0" w:space="0" w:color="auto"/>
                  </w:divBdr>
                  <w:divsChild>
                    <w:div w:id="972102168">
                      <w:marLeft w:val="0"/>
                      <w:marRight w:val="0"/>
                      <w:marTop w:val="0"/>
                      <w:marBottom w:val="0"/>
                      <w:divBdr>
                        <w:top w:val="none" w:sz="0" w:space="0" w:color="auto"/>
                        <w:left w:val="none" w:sz="0" w:space="0" w:color="auto"/>
                        <w:bottom w:val="none" w:sz="0" w:space="0" w:color="auto"/>
                        <w:right w:val="none" w:sz="0" w:space="0" w:color="auto"/>
                      </w:divBdr>
                      <w:divsChild>
                        <w:div w:id="1440032569">
                          <w:marLeft w:val="0"/>
                          <w:marRight w:val="0"/>
                          <w:marTop w:val="0"/>
                          <w:marBottom w:val="0"/>
                          <w:divBdr>
                            <w:top w:val="none" w:sz="0" w:space="0" w:color="auto"/>
                            <w:left w:val="none" w:sz="0" w:space="0" w:color="auto"/>
                            <w:bottom w:val="none" w:sz="0" w:space="0" w:color="auto"/>
                            <w:right w:val="none" w:sz="0" w:space="0" w:color="auto"/>
                          </w:divBdr>
                          <w:divsChild>
                            <w:div w:id="1736780518">
                              <w:marLeft w:val="0"/>
                              <w:marRight w:val="0"/>
                              <w:marTop w:val="0"/>
                              <w:marBottom w:val="0"/>
                              <w:divBdr>
                                <w:top w:val="none" w:sz="0" w:space="0" w:color="auto"/>
                                <w:left w:val="none" w:sz="0" w:space="0" w:color="auto"/>
                                <w:bottom w:val="none" w:sz="0" w:space="0" w:color="auto"/>
                                <w:right w:val="none" w:sz="0" w:space="0" w:color="auto"/>
                              </w:divBdr>
                              <w:divsChild>
                                <w:div w:id="15286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91139">
                  <w:marLeft w:val="0"/>
                  <w:marRight w:val="0"/>
                  <w:marTop w:val="0"/>
                  <w:marBottom w:val="0"/>
                  <w:divBdr>
                    <w:top w:val="none" w:sz="0" w:space="0" w:color="auto"/>
                    <w:left w:val="none" w:sz="0" w:space="0" w:color="auto"/>
                    <w:bottom w:val="none" w:sz="0" w:space="0" w:color="auto"/>
                    <w:right w:val="none" w:sz="0" w:space="0" w:color="auto"/>
                  </w:divBdr>
                  <w:divsChild>
                    <w:div w:id="236130867">
                      <w:marLeft w:val="0"/>
                      <w:marRight w:val="0"/>
                      <w:marTop w:val="0"/>
                      <w:marBottom w:val="0"/>
                      <w:divBdr>
                        <w:top w:val="none" w:sz="0" w:space="0" w:color="auto"/>
                        <w:left w:val="none" w:sz="0" w:space="0" w:color="auto"/>
                        <w:bottom w:val="none" w:sz="0" w:space="0" w:color="auto"/>
                        <w:right w:val="none" w:sz="0" w:space="0" w:color="auto"/>
                      </w:divBdr>
                      <w:divsChild>
                        <w:div w:id="1696806386">
                          <w:marLeft w:val="0"/>
                          <w:marRight w:val="0"/>
                          <w:marTop w:val="0"/>
                          <w:marBottom w:val="0"/>
                          <w:divBdr>
                            <w:top w:val="none" w:sz="0" w:space="0" w:color="auto"/>
                            <w:left w:val="none" w:sz="0" w:space="0" w:color="auto"/>
                            <w:bottom w:val="none" w:sz="0" w:space="0" w:color="auto"/>
                            <w:right w:val="none" w:sz="0" w:space="0" w:color="auto"/>
                          </w:divBdr>
                          <w:divsChild>
                            <w:div w:id="2128111816">
                              <w:marLeft w:val="0"/>
                              <w:marRight w:val="0"/>
                              <w:marTop w:val="0"/>
                              <w:marBottom w:val="0"/>
                              <w:divBdr>
                                <w:top w:val="none" w:sz="0" w:space="0" w:color="auto"/>
                                <w:left w:val="none" w:sz="0" w:space="0" w:color="auto"/>
                                <w:bottom w:val="none" w:sz="0" w:space="0" w:color="auto"/>
                                <w:right w:val="none" w:sz="0" w:space="0" w:color="auto"/>
                              </w:divBdr>
                              <w:divsChild>
                                <w:div w:id="556362292">
                                  <w:marLeft w:val="0"/>
                                  <w:marRight w:val="0"/>
                                  <w:marTop w:val="0"/>
                                  <w:marBottom w:val="0"/>
                                  <w:divBdr>
                                    <w:top w:val="none" w:sz="0" w:space="0" w:color="auto"/>
                                    <w:left w:val="none" w:sz="0" w:space="0" w:color="auto"/>
                                    <w:bottom w:val="none" w:sz="0" w:space="0" w:color="auto"/>
                                    <w:right w:val="none" w:sz="0" w:space="0" w:color="auto"/>
                                  </w:divBdr>
                                  <w:divsChild>
                                    <w:div w:id="83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41967">
                          <w:marLeft w:val="0"/>
                          <w:marRight w:val="0"/>
                          <w:marTop w:val="0"/>
                          <w:marBottom w:val="0"/>
                          <w:divBdr>
                            <w:top w:val="none" w:sz="0" w:space="0" w:color="auto"/>
                            <w:left w:val="none" w:sz="0" w:space="0" w:color="auto"/>
                            <w:bottom w:val="none" w:sz="0" w:space="0" w:color="auto"/>
                            <w:right w:val="none" w:sz="0" w:space="0" w:color="auto"/>
                          </w:divBdr>
                          <w:divsChild>
                            <w:div w:id="2066491536">
                              <w:marLeft w:val="0"/>
                              <w:marRight w:val="0"/>
                              <w:marTop w:val="0"/>
                              <w:marBottom w:val="0"/>
                              <w:divBdr>
                                <w:top w:val="none" w:sz="0" w:space="0" w:color="auto"/>
                                <w:left w:val="none" w:sz="0" w:space="0" w:color="auto"/>
                                <w:bottom w:val="none" w:sz="0" w:space="0" w:color="auto"/>
                                <w:right w:val="none" w:sz="0" w:space="0" w:color="auto"/>
                              </w:divBdr>
                              <w:divsChild>
                                <w:div w:id="1961062628">
                                  <w:marLeft w:val="0"/>
                                  <w:marRight w:val="0"/>
                                  <w:marTop w:val="0"/>
                                  <w:marBottom w:val="0"/>
                                  <w:divBdr>
                                    <w:top w:val="none" w:sz="0" w:space="0" w:color="auto"/>
                                    <w:left w:val="none" w:sz="0" w:space="0" w:color="auto"/>
                                    <w:bottom w:val="none" w:sz="0" w:space="0" w:color="auto"/>
                                    <w:right w:val="none" w:sz="0" w:space="0" w:color="auto"/>
                                  </w:divBdr>
                                  <w:divsChild>
                                    <w:div w:id="2901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876715">
          <w:marLeft w:val="0"/>
          <w:marRight w:val="0"/>
          <w:marTop w:val="0"/>
          <w:marBottom w:val="0"/>
          <w:divBdr>
            <w:top w:val="none" w:sz="0" w:space="0" w:color="auto"/>
            <w:left w:val="none" w:sz="0" w:space="0" w:color="auto"/>
            <w:bottom w:val="none" w:sz="0" w:space="0" w:color="auto"/>
            <w:right w:val="none" w:sz="0" w:space="0" w:color="auto"/>
          </w:divBdr>
          <w:divsChild>
            <w:div w:id="1475369626">
              <w:marLeft w:val="0"/>
              <w:marRight w:val="0"/>
              <w:marTop w:val="0"/>
              <w:marBottom w:val="0"/>
              <w:divBdr>
                <w:top w:val="none" w:sz="0" w:space="0" w:color="auto"/>
                <w:left w:val="none" w:sz="0" w:space="0" w:color="auto"/>
                <w:bottom w:val="none" w:sz="0" w:space="0" w:color="auto"/>
                <w:right w:val="none" w:sz="0" w:space="0" w:color="auto"/>
              </w:divBdr>
              <w:divsChild>
                <w:div w:id="598172641">
                  <w:marLeft w:val="0"/>
                  <w:marRight w:val="0"/>
                  <w:marTop w:val="0"/>
                  <w:marBottom w:val="0"/>
                  <w:divBdr>
                    <w:top w:val="none" w:sz="0" w:space="0" w:color="auto"/>
                    <w:left w:val="none" w:sz="0" w:space="0" w:color="auto"/>
                    <w:bottom w:val="none" w:sz="0" w:space="0" w:color="auto"/>
                    <w:right w:val="none" w:sz="0" w:space="0" w:color="auto"/>
                  </w:divBdr>
                  <w:divsChild>
                    <w:div w:id="1958634644">
                      <w:marLeft w:val="0"/>
                      <w:marRight w:val="0"/>
                      <w:marTop w:val="0"/>
                      <w:marBottom w:val="0"/>
                      <w:divBdr>
                        <w:top w:val="none" w:sz="0" w:space="0" w:color="auto"/>
                        <w:left w:val="none" w:sz="0" w:space="0" w:color="auto"/>
                        <w:bottom w:val="none" w:sz="0" w:space="0" w:color="auto"/>
                        <w:right w:val="none" w:sz="0" w:space="0" w:color="auto"/>
                      </w:divBdr>
                      <w:divsChild>
                        <w:div w:id="55590419">
                          <w:marLeft w:val="0"/>
                          <w:marRight w:val="0"/>
                          <w:marTop w:val="0"/>
                          <w:marBottom w:val="0"/>
                          <w:divBdr>
                            <w:top w:val="none" w:sz="0" w:space="0" w:color="auto"/>
                            <w:left w:val="none" w:sz="0" w:space="0" w:color="auto"/>
                            <w:bottom w:val="none" w:sz="0" w:space="0" w:color="auto"/>
                            <w:right w:val="none" w:sz="0" w:space="0" w:color="auto"/>
                          </w:divBdr>
                          <w:divsChild>
                            <w:div w:id="962151709">
                              <w:marLeft w:val="0"/>
                              <w:marRight w:val="0"/>
                              <w:marTop w:val="0"/>
                              <w:marBottom w:val="0"/>
                              <w:divBdr>
                                <w:top w:val="none" w:sz="0" w:space="0" w:color="auto"/>
                                <w:left w:val="none" w:sz="0" w:space="0" w:color="auto"/>
                                <w:bottom w:val="none" w:sz="0" w:space="0" w:color="auto"/>
                                <w:right w:val="none" w:sz="0" w:space="0" w:color="auto"/>
                              </w:divBdr>
                              <w:divsChild>
                                <w:div w:id="1754424582">
                                  <w:marLeft w:val="0"/>
                                  <w:marRight w:val="0"/>
                                  <w:marTop w:val="0"/>
                                  <w:marBottom w:val="0"/>
                                  <w:divBdr>
                                    <w:top w:val="none" w:sz="0" w:space="0" w:color="auto"/>
                                    <w:left w:val="none" w:sz="0" w:space="0" w:color="auto"/>
                                    <w:bottom w:val="none" w:sz="0" w:space="0" w:color="auto"/>
                                    <w:right w:val="none" w:sz="0" w:space="0" w:color="auto"/>
                                  </w:divBdr>
                                  <w:divsChild>
                                    <w:div w:id="1629819731">
                                      <w:marLeft w:val="0"/>
                                      <w:marRight w:val="0"/>
                                      <w:marTop w:val="0"/>
                                      <w:marBottom w:val="0"/>
                                      <w:divBdr>
                                        <w:top w:val="none" w:sz="0" w:space="0" w:color="auto"/>
                                        <w:left w:val="none" w:sz="0" w:space="0" w:color="auto"/>
                                        <w:bottom w:val="none" w:sz="0" w:space="0" w:color="auto"/>
                                        <w:right w:val="none" w:sz="0" w:space="0" w:color="auto"/>
                                      </w:divBdr>
                                      <w:divsChild>
                                        <w:div w:id="2835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071349">
          <w:marLeft w:val="0"/>
          <w:marRight w:val="0"/>
          <w:marTop w:val="0"/>
          <w:marBottom w:val="0"/>
          <w:divBdr>
            <w:top w:val="none" w:sz="0" w:space="0" w:color="auto"/>
            <w:left w:val="none" w:sz="0" w:space="0" w:color="auto"/>
            <w:bottom w:val="none" w:sz="0" w:space="0" w:color="auto"/>
            <w:right w:val="none" w:sz="0" w:space="0" w:color="auto"/>
          </w:divBdr>
          <w:divsChild>
            <w:div w:id="2032759817">
              <w:marLeft w:val="0"/>
              <w:marRight w:val="0"/>
              <w:marTop w:val="0"/>
              <w:marBottom w:val="0"/>
              <w:divBdr>
                <w:top w:val="none" w:sz="0" w:space="0" w:color="auto"/>
                <w:left w:val="none" w:sz="0" w:space="0" w:color="auto"/>
                <w:bottom w:val="none" w:sz="0" w:space="0" w:color="auto"/>
                <w:right w:val="none" w:sz="0" w:space="0" w:color="auto"/>
              </w:divBdr>
              <w:divsChild>
                <w:div w:id="949817961">
                  <w:marLeft w:val="0"/>
                  <w:marRight w:val="0"/>
                  <w:marTop w:val="0"/>
                  <w:marBottom w:val="0"/>
                  <w:divBdr>
                    <w:top w:val="none" w:sz="0" w:space="0" w:color="auto"/>
                    <w:left w:val="none" w:sz="0" w:space="0" w:color="auto"/>
                    <w:bottom w:val="none" w:sz="0" w:space="0" w:color="auto"/>
                    <w:right w:val="none" w:sz="0" w:space="0" w:color="auto"/>
                  </w:divBdr>
                  <w:divsChild>
                    <w:div w:id="1561138679">
                      <w:marLeft w:val="0"/>
                      <w:marRight w:val="0"/>
                      <w:marTop w:val="0"/>
                      <w:marBottom w:val="0"/>
                      <w:divBdr>
                        <w:top w:val="none" w:sz="0" w:space="0" w:color="auto"/>
                        <w:left w:val="none" w:sz="0" w:space="0" w:color="auto"/>
                        <w:bottom w:val="none" w:sz="0" w:space="0" w:color="auto"/>
                        <w:right w:val="none" w:sz="0" w:space="0" w:color="auto"/>
                      </w:divBdr>
                      <w:divsChild>
                        <w:div w:id="1150559540">
                          <w:marLeft w:val="0"/>
                          <w:marRight w:val="0"/>
                          <w:marTop w:val="0"/>
                          <w:marBottom w:val="0"/>
                          <w:divBdr>
                            <w:top w:val="none" w:sz="0" w:space="0" w:color="auto"/>
                            <w:left w:val="none" w:sz="0" w:space="0" w:color="auto"/>
                            <w:bottom w:val="none" w:sz="0" w:space="0" w:color="auto"/>
                            <w:right w:val="none" w:sz="0" w:space="0" w:color="auto"/>
                          </w:divBdr>
                          <w:divsChild>
                            <w:div w:id="1911959704">
                              <w:marLeft w:val="0"/>
                              <w:marRight w:val="0"/>
                              <w:marTop w:val="0"/>
                              <w:marBottom w:val="0"/>
                              <w:divBdr>
                                <w:top w:val="none" w:sz="0" w:space="0" w:color="auto"/>
                                <w:left w:val="none" w:sz="0" w:space="0" w:color="auto"/>
                                <w:bottom w:val="none" w:sz="0" w:space="0" w:color="auto"/>
                                <w:right w:val="none" w:sz="0" w:space="0" w:color="auto"/>
                              </w:divBdr>
                              <w:divsChild>
                                <w:div w:id="435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2942">
                  <w:marLeft w:val="0"/>
                  <w:marRight w:val="0"/>
                  <w:marTop w:val="0"/>
                  <w:marBottom w:val="0"/>
                  <w:divBdr>
                    <w:top w:val="none" w:sz="0" w:space="0" w:color="auto"/>
                    <w:left w:val="none" w:sz="0" w:space="0" w:color="auto"/>
                    <w:bottom w:val="none" w:sz="0" w:space="0" w:color="auto"/>
                    <w:right w:val="none" w:sz="0" w:space="0" w:color="auto"/>
                  </w:divBdr>
                  <w:divsChild>
                    <w:div w:id="379671605">
                      <w:marLeft w:val="0"/>
                      <w:marRight w:val="0"/>
                      <w:marTop w:val="0"/>
                      <w:marBottom w:val="0"/>
                      <w:divBdr>
                        <w:top w:val="none" w:sz="0" w:space="0" w:color="auto"/>
                        <w:left w:val="none" w:sz="0" w:space="0" w:color="auto"/>
                        <w:bottom w:val="none" w:sz="0" w:space="0" w:color="auto"/>
                        <w:right w:val="none" w:sz="0" w:space="0" w:color="auto"/>
                      </w:divBdr>
                      <w:divsChild>
                        <w:div w:id="669285619">
                          <w:marLeft w:val="0"/>
                          <w:marRight w:val="0"/>
                          <w:marTop w:val="0"/>
                          <w:marBottom w:val="0"/>
                          <w:divBdr>
                            <w:top w:val="none" w:sz="0" w:space="0" w:color="auto"/>
                            <w:left w:val="none" w:sz="0" w:space="0" w:color="auto"/>
                            <w:bottom w:val="none" w:sz="0" w:space="0" w:color="auto"/>
                            <w:right w:val="none" w:sz="0" w:space="0" w:color="auto"/>
                          </w:divBdr>
                          <w:divsChild>
                            <w:div w:id="544609329">
                              <w:marLeft w:val="0"/>
                              <w:marRight w:val="0"/>
                              <w:marTop w:val="0"/>
                              <w:marBottom w:val="0"/>
                              <w:divBdr>
                                <w:top w:val="none" w:sz="0" w:space="0" w:color="auto"/>
                                <w:left w:val="none" w:sz="0" w:space="0" w:color="auto"/>
                                <w:bottom w:val="none" w:sz="0" w:space="0" w:color="auto"/>
                                <w:right w:val="none" w:sz="0" w:space="0" w:color="auto"/>
                              </w:divBdr>
                              <w:divsChild>
                                <w:div w:id="1028799713">
                                  <w:marLeft w:val="0"/>
                                  <w:marRight w:val="0"/>
                                  <w:marTop w:val="0"/>
                                  <w:marBottom w:val="0"/>
                                  <w:divBdr>
                                    <w:top w:val="none" w:sz="0" w:space="0" w:color="auto"/>
                                    <w:left w:val="none" w:sz="0" w:space="0" w:color="auto"/>
                                    <w:bottom w:val="none" w:sz="0" w:space="0" w:color="auto"/>
                                    <w:right w:val="none" w:sz="0" w:space="0" w:color="auto"/>
                                  </w:divBdr>
                                  <w:divsChild>
                                    <w:div w:id="8684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5623">
                          <w:marLeft w:val="0"/>
                          <w:marRight w:val="0"/>
                          <w:marTop w:val="0"/>
                          <w:marBottom w:val="0"/>
                          <w:divBdr>
                            <w:top w:val="none" w:sz="0" w:space="0" w:color="auto"/>
                            <w:left w:val="none" w:sz="0" w:space="0" w:color="auto"/>
                            <w:bottom w:val="none" w:sz="0" w:space="0" w:color="auto"/>
                            <w:right w:val="none" w:sz="0" w:space="0" w:color="auto"/>
                          </w:divBdr>
                          <w:divsChild>
                            <w:div w:id="275597076">
                              <w:marLeft w:val="0"/>
                              <w:marRight w:val="0"/>
                              <w:marTop w:val="0"/>
                              <w:marBottom w:val="0"/>
                              <w:divBdr>
                                <w:top w:val="none" w:sz="0" w:space="0" w:color="auto"/>
                                <w:left w:val="none" w:sz="0" w:space="0" w:color="auto"/>
                                <w:bottom w:val="none" w:sz="0" w:space="0" w:color="auto"/>
                                <w:right w:val="none" w:sz="0" w:space="0" w:color="auto"/>
                              </w:divBdr>
                              <w:divsChild>
                                <w:div w:id="1825471704">
                                  <w:marLeft w:val="0"/>
                                  <w:marRight w:val="0"/>
                                  <w:marTop w:val="0"/>
                                  <w:marBottom w:val="0"/>
                                  <w:divBdr>
                                    <w:top w:val="none" w:sz="0" w:space="0" w:color="auto"/>
                                    <w:left w:val="none" w:sz="0" w:space="0" w:color="auto"/>
                                    <w:bottom w:val="none" w:sz="0" w:space="0" w:color="auto"/>
                                    <w:right w:val="none" w:sz="0" w:space="0" w:color="auto"/>
                                  </w:divBdr>
                                  <w:divsChild>
                                    <w:div w:id="2951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957216">
          <w:marLeft w:val="0"/>
          <w:marRight w:val="0"/>
          <w:marTop w:val="0"/>
          <w:marBottom w:val="0"/>
          <w:divBdr>
            <w:top w:val="none" w:sz="0" w:space="0" w:color="auto"/>
            <w:left w:val="none" w:sz="0" w:space="0" w:color="auto"/>
            <w:bottom w:val="none" w:sz="0" w:space="0" w:color="auto"/>
            <w:right w:val="none" w:sz="0" w:space="0" w:color="auto"/>
          </w:divBdr>
          <w:divsChild>
            <w:div w:id="999381240">
              <w:marLeft w:val="0"/>
              <w:marRight w:val="0"/>
              <w:marTop w:val="0"/>
              <w:marBottom w:val="0"/>
              <w:divBdr>
                <w:top w:val="none" w:sz="0" w:space="0" w:color="auto"/>
                <w:left w:val="none" w:sz="0" w:space="0" w:color="auto"/>
                <w:bottom w:val="none" w:sz="0" w:space="0" w:color="auto"/>
                <w:right w:val="none" w:sz="0" w:space="0" w:color="auto"/>
              </w:divBdr>
              <w:divsChild>
                <w:div w:id="828206309">
                  <w:marLeft w:val="0"/>
                  <w:marRight w:val="0"/>
                  <w:marTop w:val="0"/>
                  <w:marBottom w:val="0"/>
                  <w:divBdr>
                    <w:top w:val="none" w:sz="0" w:space="0" w:color="auto"/>
                    <w:left w:val="none" w:sz="0" w:space="0" w:color="auto"/>
                    <w:bottom w:val="none" w:sz="0" w:space="0" w:color="auto"/>
                    <w:right w:val="none" w:sz="0" w:space="0" w:color="auto"/>
                  </w:divBdr>
                  <w:divsChild>
                    <w:div w:id="1333411605">
                      <w:marLeft w:val="0"/>
                      <w:marRight w:val="0"/>
                      <w:marTop w:val="0"/>
                      <w:marBottom w:val="0"/>
                      <w:divBdr>
                        <w:top w:val="none" w:sz="0" w:space="0" w:color="auto"/>
                        <w:left w:val="none" w:sz="0" w:space="0" w:color="auto"/>
                        <w:bottom w:val="none" w:sz="0" w:space="0" w:color="auto"/>
                        <w:right w:val="none" w:sz="0" w:space="0" w:color="auto"/>
                      </w:divBdr>
                      <w:divsChild>
                        <w:div w:id="788277877">
                          <w:marLeft w:val="0"/>
                          <w:marRight w:val="0"/>
                          <w:marTop w:val="0"/>
                          <w:marBottom w:val="0"/>
                          <w:divBdr>
                            <w:top w:val="none" w:sz="0" w:space="0" w:color="auto"/>
                            <w:left w:val="none" w:sz="0" w:space="0" w:color="auto"/>
                            <w:bottom w:val="none" w:sz="0" w:space="0" w:color="auto"/>
                            <w:right w:val="none" w:sz="0" w:space="0" w:color="auto"/>
                          </w:divBdr>
                          <w:divsChild>
                            <w:div w:id="1017659404">
                              <w:marLeft w:val="0"/>
                              <w:marRight w:val="0"/>
                              <w:marTop w:val="0"/>
                              <w:marBottom w:val="0"/>
                              <w:divBdr>
                                <w:top w:val="none" w:sz="0" w:space="0" w:color="auto"/>
                                <w:left w:val="none" w:sz="0" w:space="0" w:color="auto"/>
                                <w:bottom w:val="none" w:sz="0" w:space="0" w:color="auto"/>
                                <w:right w:val="none" w:sz="0" w:space="0" w:color="auto"/>
                              </w:divBdr>
                              <w:divsChild>
                                <w:div w:id="40910140">
                                  <w:marLeft w:val="0"/>
                                  <w:marRight w:val="0"/>
                                  <w:marTop w:val="0"/>
                                  <w:marBottom w:val="0"/>
                                  <w:divBdr>
                                    <w:top w:val="none" w:sz="0" w:space="0" w:color="auto"/>
                                    <w:left w:val="none" w:sz="0" w:space="0" w:color="auto"/>
                                    <w:bottom w:val="none" w:sz="0" w:space="0" w:color="auto"/>
                                    <w:right w:val="none" w:sz="0" w:space="0" w:color="auto"/>
                                  </w:divBdr>
                                  <w:divsChild>
                                    <w:div w:id="2053533914">
                                      <w:marLeft w:val="0"/>
                                      <w:marRight w:val="0"/>
                                      <w:marTop w:val="0"/>
                                      <w:marBottom w:val="0"/>
                                      <w:divBdr>
                                        <w:top w:val="none" w:sz="0" w:space="0" w:color="auto"/>
                                        <w:left w:val="none" w:sz="0" w:space="0" w:color="auto"/>
                                        <w:bottom w:val="none" w:sz="0" w:space="0" w:color="auto"/>
                                        <w:right w:val="none" w:sz="0" w:space="0" w:color="auto"/>
                                      </w:divBdr>
                                      <w:divsChild>
                                        <w:div w:id="8018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561310">
          <w:marLeft w:val="0"/>
          <w:marRight w:val="0"/>
          <w:marTop w:val="0"/>
          <w:marBottom w:val="0"/>
          <w:divBdr>
            <w:top w:val="none" w:sz="0" w:space="0" w:color="auto"/>
            <w:left w:val="none" w:sz="0" w:space="0" w:color="auto"/>
            <w:bottom w:val="none" w:sz="0" w:space="0" w:color="auto"/>
            <w:right w:val="none" w:sz="0" w:space="0" w:color="auto"/>
          </w:divBdr>
          <w:divsChild>
            <w:div w:id="1058672365">
              <w:marLeft w:val="0"/>
              <w:marRight w:val="0"/>
              <w:marTop w:val="0"/>
              <w:marBottom w:val="0"/>
              <w:divBdr>
                <w:top w:val="none" w:sz="0" w:space="0" w:color="auto"/>
                <w:left w:val="none" w:sz="0" w:space="0" w:color="auto"/>
                <w:bottom w:val="none" w:sz="0" w:space="0" w:color="auto"/>
                <w:right w:val="none" w:sz="0" w:space="0" w:color="auto"/>
              </w:divBdr>
              <w:divsChild>
                <w:div w:id="1090001829">
                  <w:marLeft w:val="0"/>
                  <w:marRight w:val="0"/>
                  <w:marTop w:val="0"/>
                  <w:marBottom w:val="0"/>
                  <w:divBdr>
                    <w:top w:val="none" w:sz="0" w:space="0" w:color="auto"/>
                    <w:left w:val="none" w:sz="0" w:space="0" w:color="auto"/>
                    <w:bottom w:val="none" w:sz="0" w:space="0" w:color="auto"/>
                    <w:right w:val="none" w:sz="0" w:space="0" w:color="auto"/>
                  </w:divBdr>
                  <w:divsChild>
                    <w:div w:id="750660042">
                      <w:marLeft w:val="0"/>
                      <w:marRight w:val="0"/>
                      <w:marTop w:val="0"/>
                      <w:marBottom w:val="0"/>
                      <w:divBdr>
                        <w:top w:val="none" w:sz="0" w:space="0" w:color="auto"/>
                        <w:left w:val="none" w:sz="0" w:space="0" w:color="auto"/>
                        <w:bottom w:val="none" w:sz="0" w:space="0" w:color="auto"/>
                        <w:right w:val="none" w:sz="0" w:space="0" w:color="auto"/>
                      </w:divBdr>
                      <w:divsChild>
                        <w:div w:id="1162115699">
                          <w:marLeft w:val="0"/>
                          <w:marRight w:val="0"/>
                          <w:marTop w:val="0"/>
                          <w:marBottom w:val="0"/>
                          <w:divBdr>
                            <w:top w:val="none" w:sz="0" w:space="0" w:color="auto"/>
                            <w:left w:val="none" w:sz="0" w:space="0" w:color="auto"/>
                            <w:bottom w:val="none" w:sz="0" w:space="0" w:color="auto"/>
                            <w:right w:val="none" w:sz="0" w:space="0" w:color="auto"/>
                          </w:divBdr>
                          <w:divsChild>
                            <w:div w:id="825437886">
                              <w:marLeft w:val="0"/>
                              <w:marRight w:val="0"/>
                              <w:marTop w:val="0"/>
                              <w:marBottom w:val="0"/>
                              <w:divBdr>
                                <w:top w:val="none" w:sz="0" w:space="0" w:color="auto"/>
                                <w:left w:val="none" w:sz="0" w:space="0" w:color="auto"/>
                                <w:bottom w:val="none" w:sz="0" w:space="0" w:color="auto"/>
                                <w:right w:val="none" w:sz="0" w:space="0" w:color="auto"/>
                              </w:divBdr>
                              <w:divsChild>
                                <w:div w:id="11621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54592">
                  <w:marLeft w:val="0"/>
                  <w:marRight w:val="0"/>
                  <w:marTop w:val="0"/>
                  <w:marBottom w:val="0"/>
                  <w:divBdr>
                    <w:top w:val="none" w:sz="0" w:space="0" w:color="auto"/>
                    <w:left w:val="none" w:sz="0" w:space="0" w:color="auto"/>
                    <w:bottom w:val="none" w:sz="0" w:space="0" w:color="auto"/>
                    <w:right w:val="none" w:sz="0" w:space="0" w:color="auto"/>
                  </w:divBdr>
                  <w:divsChild>
                    <w:div w:id="672419156">
                      <w:marLeft w:val="0"/>
                      <w:marRight w:val="0"/>
                      <w:marTop w:val="0"/>
                      <w:marBottom w:val="0"/>
                      <w:divBdr>
                        <w:top w:val="none" w:sz="0" w:space="0" w:color="auto"/>
                        <w:left w:val="none" w:sz="0" w:space="0" w:color="auto"/>
                        <w:bottom w:val="none" w:sz="0" w:space="0" w:color="auto"/>
                        <w:right w:val="none" w:sz="0" w:space="0" w:color="auto"/>
                      </w:divBdr>
                      <w:divsChild>
                        <w:div w:id="1002704037">
                          <w:marLeft w:val="0"/>
                          <w:marRight w:val="0"/>
                          <w:marTop w:val="0"/>
                          <w:marBottom w:val="0"/>
                          <w:divBdr>
                            <w:top w:val="none" w:sz="0" w:space="0" w:color="auto"/>
                            <w:left w:val="none" w:sz="0" w:space="0" w:color="auto"/>
                            <w:bottom w:val="none" w:sz="0" w:space="0" w:color="auto"/>
                            <w:right w:val="none" w:sz="0" w:space="0" w:color="auto"/>
                          </w:divBdr>
                          <w:divsChild>
                            <w:div w:id="1914003294">
                              <w:marLeft w:val="0"/>
                              <w:marRight w:val="0"/>
                              <w:marTop w:val="0"/>
                              <w:marBottom w:val="0"/>
                              <w:divBdr>
                                <w:top w:val="none" w:sz="0" w:space="0" w:color="auto"/>
                                <w:left w:val="none" w:sz="0" w:space="0" w:color="auto"/>
                                <w:bottom w:val="none" w:sz="0" w:space="0" w:color="auto"/>
                                <w:right w:val="none" w:sz="0" w:space="0" w:color="auto"/>
                              </w:divBdr>
                              <w:divsChild>
                                <w:div w:id="2083987888">
                                  <w:marLeft w:val="0"/>
                                  <w:marRight w:val="0"/>
                                  <w:marTop w:val="0"/>
                                  <w:marBottom w:val="0"/>
                                  <w:divBdr>
                                    <w:top w:val="none" w:sz="0" w:space="0" w:color="auto"/>
                                    <w:left w:val="none" w:sz="0" w:space="0" w:color="auto"/>
                                    <w:bottom w:val="none" w:sz="0" w:space="0" w:color="auto"/>
                                    <w:right w:val="none" w:sz="0" w:space="0" w:color="auto"/>
                                  </w:divBdr>
                                  <w:divsChild>
                                    <w:div w:id="1560090562">
                                      <w:marLeft w:val="0"/>
                                      <w:marRight w:val="0"/>
                                      <w:marTop w:val="0"/>
                                      <w:marBottom w:val="0"/>
                                      <w:divBdr>
                                        <w:top w:val="none" w:sz="0" w:space="0" w:color="auto"/>
                                        <w:left w:val="none" w:sz="0" w:space="0" w:color="auto"/>
                                        <w:bottom w:val="none" w:sz="0" w:space="0" w:color="auto"/>
                                        <w:right w:val="none" w:sz="0" w:space="0" w:color="auto"/>
                                      </w:divBdr>
                                      <w:divsChild>
                                        <w:div w:id="18497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lnet/xAPI-Spec" TargetMode="External"/><Relationship Id="rId3" Type="http://schemas.openxmlformats.org/officeDocument/2006/relationships/settings" Target="settings.xml"/><Relationship Id="rId7" Type="http://schemas.openxmlformats.org/officeDocument/2006/relationships/hyperlink" Target="https://moodl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lnet/SCORM-2004-4ed-Sample-Run-Time-Environmen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cargile/neddl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4742</Words>
  <Characters>27031</Characters>
  <Application>Microsoft Office Word</Application>
  <DocSecurity>0</DocSecurity>
  <Lines>225</Lines>
  <Paragraphs>63</Paragraphs>
  <ScaleCrop>false</ScaleCrop>
  <Company/>
  <LinksUpToDate>false</LinksUpToDate>
  <CharactersWithSpaces>31710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2024-12-19T19:23:00Z</dcterms:created>
  <dcterms:modified xsi:type="dcterms:W3CDTF">2024-12-19T19:25:00Z</dcterms:modified>
</cp:coreProperties>
</file>